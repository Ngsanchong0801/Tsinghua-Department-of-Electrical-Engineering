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2EF3" w14:textId="77777777" w:rsidR="00AB2840" w:rsidRDefault="005758EB" w:rsidP="001E7894">
      <w:pPr>
        <w:rPr>
          <w:rFonts w:ascii="Times New Roman" w:hAnsi="Times New Roman" w:cs="Times New Roman"/>
        </w:rPr>
      </w:pPr>
      <w:r w:rsidRPr="001E7894">
        <w:rPr>
          <w:rFonts w:ascii="SimSun" w:eastAsia="SimSun" w:hAnsi="SimSun" w:hint="eastAsia"/>
        </w:rPr>
        <w:t>吴晨聪</w:t>
      </w:r>
      <w:r w:rsidR="00E77135" w:rsidRPr="001E7894">
        <w:rPr>
          <w:rFonts w:ascii="SimSun" w:eastAsia="SimSun" w:hAnsi="SimSun" w:hint="eastAsia"/>
        </w:rPr>
        <w:t xml:space="preserve"> </w:t>
      </w:r>
      <w:r w:rsidRPr="007C32AF">
        <w:rPr>
          <w:rFonts w:ascii="Times New Roman" w:hAnsi="Times New Roman" w:cs="Times New Roman"/>
        </w:rPr>
        <w:t>Ng, San</w:t>
      </w:r>
      <w:r w:rsidR="007C32AF">
        <w:rPr>
          <w:rFonts w:ascii="Times New Roman" w:hAnsi="Times New Roman" w:cs="Times New Roman"/>
        </w:rPr>
        <w:t xml:space="preserve"> </w:t>
      </w:r>
      <w:r w:rsidRPr="007C32AF">
        <w:rPr>
          <w:rFonts w:ascii="Times New Roman" w:hAnsi="Times New Roman" w:cs="Times New Roman"/>
        </w:rPr>
        <w:t>Chong</w:t>
      </w:r>
    </w:p>
    <w:p w14:paraId="38FEB1DA" w14:textId="5A8F9DB6" w:rsidR="00454C56" w:rsidRPr="007C32AF" w:rsidRDefault="005758EB" w:rsidP="001E7894">
      <w:pPr>
        <w:rPr>
          <w:rFonts w:ascii="Times New Roman" w:hAnsi="Times New Roman" w:cs="Times New Roman"/>
        </w:rPr>
      </w:pPr>
      <w:r w:rsidRPr="007C32AF">
        <w:rPr>
          <w:rFonts w:ascii="Times New Roman" w:hAnsi="Times New Roman" w:cs="Times New Roman"/>
        </w:rPr>
        <w:t>Student</w:t>
      </w:r>
      <w:r w:rsidR="007C74B7">
        <w:rPr>
          <w:rFonts w:ascii="Times New Roman" w:hAnsi="Times New Roman" w:cs="Times New Roman"/>
        </w:rPr>
        <w:t xml:space="preserve"> </w:t>
      </w:r>
      <w:r w:rsidRPr="007C32AF">
        <w:rPr>
          <w:rFonts w:ascii="Times New Roman" w:hAnsi="Times New Roman" w:cs="Times New Roman"/>
        </w:rPr>
        <w:t>ID:</w:t>
      </w:r>
      <w:r w:rsidR="00454C56" w:rsidRPr="007C32AF">
        <w:rPr>
          <w:rFonts w:ascii="Times New Roman" w:hAnsi="Times New Roman" w:cs="Times New Roman"/>
        </w:rPr>
        <w:t xml:space="preserve"> 2022010311</w:t>
      </w:r>
    </w:p>
    <w:p w14:paraId="64E6BA74" w14:textId="7ADA6E6E" w:rsidR="005758EB" w:rsidRDefault="00E64A2D" w:rsidP="001E7894">
      <w:pPr>
        <w:rPr>
          <w:rFonts w:ascii="Times New Roman" w:hAnsi="Times New Roman" w:cs="Times New Roman"/>
        </w:rPr>
      </w:pPr>
      <w:r w:rsidRPr="007C32AF">
        <w:rPr>
          <w:rFonts w:ascii="Times New Roman" w:hAnsi="Times New Roman" w:cs="Times New Roman"/>
        </w:rPr>
        <w:t>1</w:t>
      </w:r>
      <w:r w:rsidR="005758EB" w:rsidRPr="007C32AF">
        <w:rPr>
          <w:rFonts w:ascii="Times New Roman" w:hAnsi="Times New Roman" w:cs="Times New Roman"/>
        </w:rPr>
        <w:t>st assignment,</w:t>
      </w:r>
      <w:r w:rsidRPr="007C32AF">
        <w:rPr>
          <w:rFonts w:ascii="Times New Roman" w:hAnsi="Times New Roman" w:cs="Times New Roman"/>
        </w:rPr>
        <w:t xml:space="preserve"> </w:t>
      </w:r>
      <w:r w:rsidR="005758EB" w:rsidRPr="007C32AF">
        <w:rPr>
          <w:rFonts w:ascii="Times New Roman" w:hAnsi="Times New Roman" w:cs="Times New Roman"/>
        </w:rPr>
        <w:t>Darwin's Revolutions</w:t>
      </w:r>
    </w:p>
    <w:p w14:paraId="2C17FA90" w14:textId="77777777" w:rsidR="001B0807" w:rsidRPr="007C32AF" w:rsidRDefault="001B0807" w:rsidP="001E7894">
      <w:pPr>
        <w:rPr>
          <w:rFonts w:ascii="Times New Roman" w:hAnsi="Times New Roman" w:cs="Times New Roman"/>
        </w:rPr>
      </w:pPr>
    </w:p>
    <w:p w14:paraId="028BD062" w14:textId="4CE7E1CD" w:rsidR="005758EB" w:rsidRPr="005C69A8" w:rsidRDefault="005758EB" w:rsidP="00C35778">
      <w:pPr>
        <w:rPr>
          <w:rFonts w:ascii="Times New Roman" w:hAnsi="Times New Roman" w:cs="Times New Roman"/>
          <w:sz w:val="20"/>
          <w:szCs w:val="18"/>
        </w:rPr>
      </w:pPr>
      <w:r w:rsidRPr="007C32AF">
        <w:rPr>
          <w:rFonts w:ascii="Times New Roman" w:hAnsi="Times New Roman" w:cs="Times New Roman"/>
        </w:rPr>
        <w:t>Selected quote:</w:t>
      </w:r>
      <w:r w:rsidR="001B0807">
        <w:rPr>
          <w:rFonts w:ascii="Times New Roman" w:hAnsi="Times New Roman" w:cs="Times New Roman"/>
        </w:rPr>
        <w:t xml:space="preserve"> </w:t>
      </w:r>
      <w:r w:rsidRPr="007C32AF">
        <w:rPr>
          <w:rFonts w:ascii="Times New Roman" w:hAnsi="Times New Roman" w:cs="Times New Roman"/>
        </w:rPr>
        <w:t>“</w:t>
      </w:r>
      <w:r w:rsidR="00BF264C" w:rsidRPr="00BF264C">
        <w:rPr>
          <w:rFonts w:ascii="Times New Roman" w:hAnsi="Times New Roman" w:cs="Times New Roman"/>
        </w:rPr>
        <w:t>My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own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dear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Emma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[his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cousin</w:t>
      </w:r>
      <w:r w:rsidR="00BF264C" w:rsidRPr="00BF264C">
        <w:rPr>
          <w:rFonts w:ascii="Times New Roman" w:hAnsi="Times New Roman" w:cs="Times New Roman"/>
        </w:rPr>
        <w:tab/>
        <w:t>Emma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Wedgwood],</w:t>
      </w:r>
      <w:r w:rsidR="00BF264C" w:rsidRPr="00BF264C">
        <w:rPr>
          <w:rFonts w:ascii="Times New Roman" w:hAnsi="Times New Roman" w:cs="Times New Roman"/>
        </w:rPr>
        <w:tab/>
      </w:r>
      <w:r w:rsidR="007009DF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I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kiss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the</w:t>
      </w:r>
      <w:r w:rsidR="00252FFB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hands with</w:t>
      </w:r>
      <w:r w:rsidR="00252FFB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all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humbleness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and</w:t>
      </w:r>
      <w:r w:rsidR="00252FFB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gratitude,</w:t>
      </w:r>
      <w:r w:rsidR="00252FFB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which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have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so</w:t>
      </w:r>
      <w:r w:rsidR="00252FFB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filled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up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for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me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the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cup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of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happiness—It</w:t>
      </w:r>
      <w:r w:rsidR="00BF264C" w:rsidRPr="00BF264C">
        <w:rPr>
          <w:rFonts w:ascii="Times New Roman" w:hAnsi="Times New Roman" w:cs="Times New Roman"/>
        </w:rPr>
        <w:tab/>
        <w:t>is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my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most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earnest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wish</w:t>
      </w:r>
      <w:r w:rsidR="00BF264C" w:rsidRPr="00BF264C">
        <w:rPr>
          <w:rFonts w:ascii="Times New Roman" w:hAnsi="Times New Roman" w:cs="Times New Roman"/>
        </w:rPr>
        <w:tab/>
        <w:t>I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may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make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myself</w:t>
      </w:r>
      <w:r w:rsidR="00BF264C" w:rsidRPr="00BF264C">
        <w:rPr>
          <w:rFonts w:ascii="Times New Roman" w:hAnsi="Times New Roman" w:cs="Times New Roman"/>
        </w:rPr>
        <w:tab/>
        <w:t>worthy of</w:t>
      </w:r>
      <w:r w:rsidR="00252FFB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you.</w:t>
      </w:r>
      <w:r w:rsidR="00C35778">
        <w:rPr>
          <w:rFonts w:ascii="Times New Roman" w:hAnsi="Times New Roman" w:cs="Times New Roman"/>
        </w:rPr>
        <w:t xml:space="preserve"> </w:t>
      </w:r>
      <w:r w:rsidR="00BF264C" w:rsidRPr="00E058C9">
        <w:rPr>
          <w:rFonts w:ascii="Times New Roman" w:hAnsi="Times New Roman" w:cs="Times New Roman"/>
          <w:i/>
          <w:iCs/>
        </w:rPr>
        <w:t>Emma</w:t>
      </w:r>
      <w:r w:rsidR="00C35778" w:rsidRPr="00E058C9">
        <w:rPr>
          <w:rFonts w:ascii="Times New Roman" w:hAnsi="Times New Roman" w:cs="Times New Roman"/>
          <w:i/>
          <w:iCs/>
        </w:rPr>
        <w:t xml:space="preserve"> </w:t>
      </w:r>
      <w:r w:rsidR="00BF264C" w:rsidRPr="00E058C9">
        <w:rPr>
          <w:rFonts w:ascii="Times New Roman" w:hAnsi="Times New Roman" w:cs="Times New Roman"/>
          <w:i/>
          <w:iCs/>
        </w:rPr>
        <w:t>Darwin</w:t>
      </w:r>
      <w:r w:rsidR="00C35778" w:rsidRPr="00E058C9">
        <w:rPr>
          <w:rFonts w:ascii="Times New Roman" w:hAnsi="Times New Roman" w:cs="Times New Roman"/>
          <w:i/>
          <w:iCs/>
        </w:rPr>
        <w:t xml:space="preserve"> </w:t>
      </w:r>
      <w:r w:rsidR="00BF264C" w:rsidRPr="00E058C9">
        <w:rPr>
          <w:rFonts w:ascii="Times New Roman" w:hAnsi="Times New Roman" w:cs="Times New Roman"/>
          <w:i/>
          <w:iCs/>
        </w:rPr>
        <w:t>1904,</w:t>
      </w:r>
      <w:r w:rsidR="00C35778" w:rsidRPr="00E058C9">
        <w:rPr>
          <w:rFonts w:ascii="Times New Roman" w:hAnsi="Times New Roman" w:cs="Times New Roman"/>
          <w:i/>
          <w:iCs/>
        </w:rPr>
        <w:t xml:space="preserve"> </w:t>
      </w:r>
      <w:r w:rsidR="00BF264C" w:rsidRPr="00E058C9">
        <w:rPr>
          <w:rFonts w:ascii="Times New Roman" w:hAnsi="Times New Roman" w:cs="Times New Roman"/>
          <w:i/>
          <w:iCs/>
        </w:rPr>
        <w:t>vol.</w:t>
      </w:r>
      <w:r w:rsidR="00C35778" w:rsidRPr="00E058C9">
        <w:rPr>
          <w:rFonts w:ascii="Times New Roman" w:hAnsi="Times New Roman" w:cs="Times New Roman"/>
          <w:i/>
          <w:iCs/>
        </w:rPr>
        <w:t xml:space="preserve"> </w:t>
      </w:r>
      <w:r w:rsidR="00BF264C" w:rsidRPr="00E058C9">
        <w:rPr>
          <w:rFonts w:ascii="Times New Roman" w:hAnsi="Times New Roman" w:cs="Times New Roman"/>
          <w:i/>
          <w:iCs/>
        </w:rPr>
        <w:t>1,</w:t>
      </w:r>
      <w:r w:rsidR="00C35778" w:rsidRPr="00E058C9">
        <w:rPr>
          <w:rFonts w:ascii="Times New Roman" w:hAnsi="Times New Roman" w:cs="Times New Roman"/>
          <w:i/>
          <w:iCs/>
        </w:rPr>
        <w:t xml:space="preserve"> </w:t>
      </w:r>
      <w:r w:rsidR="00BF264C" w:rsidRPr="00E058C9">
        <w:rPr>
          <w:rFonts w:ascii="Times New Roman" w:hAnsi="Times New Roman" w:cs="Times New Roman"/>
          <w:i/>
          <w:iCs/>
        </w:rPr>
        <w:t>417</w:t>
      </w:r>
      <w:r w:rsidRPr="005C69A8">
        <w:rPr>
          <w:rFonts w:ascii="Times New Roman" w:hAnsi="Times New Roman" w:cs="Times New Roman"/>
        </w:rPr>
        <w:t>”</w:t>
      </w:r>
      <w:r w:rsidR="00FA56AE">
        <w:rPr>
          <w:rFonts w:ascii="Times New Roman" w:hAnsi="Times New Roman" w:cs="Times New Roman"/>
        </w:rPr>
        <w:t xml:space="preserve"> </w:t>
      </w:r>
      <w:r w:rsidRPr="005C69A8">
        <w:rPr>
          <w:rFonts w:ascii="Times New Roman" w:hAnsi="Times New Roman" w:cs="Times New Roman"/>
          <w:sz w:val="20"/>
          <w:szCs w:val="18"/>
        </w:rPr>
        <w:t>(Browne,</w:t>
      </w:r>
      <w:r w:rsidR="005C69A8">
        <w:rPr>
          <w:rFonts w:ascii="Times New Roman" w:hAnsi="Times New Roman" w:cs="Times New Roman"/>
          <w:sz w:val="20"/>
          <w:szCs w:val="18"/>
        </w:rPr>
        <w:t xml:space="preserve"> </w:t>
      </w:r>
      <w:r w:rsidRPr="005C69A8">
        <w:rPr>
          <w:rFonts w:ascii="Times New Roman" w:hAnsi="Times New Roman" w:cs="Times New Roman"/>
          <w:i/>
          <w:iCs/>
          <w:sz w:val="20"/>
          <w:szCs w:val="18"/>
        </w:rPr>
        <w:t>The Quotable Darwin</w:t>
      </w:r>
      <w:r w:rsidRPr="005C69A8">
        <w:rPr>
          <w:rFonts w:ascii="Times New Roman" w:hAnsi="Times New Roman" w:cs="Times New Roman"/>
          <w:sz w:val="20"/>
          <w:szCs w:val="18"/>
        </w:rPr>
        <w:t>, p</w:t>
      </w:r>
      <w:r w:rsidR="00893430">
        <w:rPr>
          <w:rFonts w:ascii="Times New Roman" w:hAnsi="Times New Roman" w:cs="Times New Roman"/>
          <w:sz w:val="20"/>
          <w:szCs w:val="18"/>
        </w:rPr>
        <w:t>57</w:t>
      </w:r>
      <w:r w:rsidRPr="005C69A8">
        <w:rPr>
          <w:rFonts w:ascii="Times New Roman" w:hAnsi="Times New Roman" w:cs="Times New Roman"/>
          <w:sz w:val="20"/>
          <w:szCs w:val="18"/>
        </w:rPr>
        <w:t>)</w:t>
      </w:r>
    </w:p>
    <w:p w14:paraId="1EAE352E" w14:textId="77777777" w:rsidR="00E64A2D" w:rsidRPr="005C69A8" w:rsidRDefault="00E64A2D" w:rsidP="001E7894">
      <w:pPr>
        <w:rPr>
          <w:rFonts w:ascii="Times New Roman" w:hAnsi="Times New Roman" w:cs="Times New Roman"/>
        </w:rPr>
      </w:pPr>
    </w:p>
    <w:p w14:paraId="3D358CF3" w14:textId="77777777" w:rsidR="004C419E" w:rsidRDefault="005758EB" w:rsidP="001E7894">
      <w:pPr>
        <w:rPr>
          <w:rFonts w:ascii="Times New Roman" w:hAnsi="Times New Roman" w:cs="Times New Roman"/>
        </w:rPr>
      </w:pPr>
      <w:r w:rsidRPr="00DD0C31">
        <w:rPr>
          <w:rFonts w:ascii="Times New Roman" w:hAnsi="Times New Roman" w:cs="Times New Roman"/>
        </w:rPr>
        <w:t>Your analysis begins here:</w:t>
      </w:r>
      <w:r w:rsidR="002B3E58">
        <w:rPr>
          <w:rFonts w:ascii="Times New Roman" w:hAnsi="Times New Roman" w:cs="Times New Roman"/>
        </w:rPr>
        <w:t xml:space="preserve"> </w:t>
      </w:r>
    </w:p>
    <w:p w14:paraId="57285410" w14:textId="77777777" w:rsidR="004C419E" w:rsidRDefault="002B3E58" w:rsidP="001E7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5758EB" w:rsidRPr="00DD0C31">
        <w:rPr>
          <w:rFonts w:ascii="Times New Roman" w:hAnsi="Times New Roman" w:cs="Times New Roman"/>
        </w:rPr>
        <w:t>he above quote</w:t>
      </w:r>
      <w:r>
        <w:rPr>
          <w:rFonts w:ascii="Times New Roman" w:hAnsi="Times New Roman" w:cs="Times New Roman"/>
        </w:rPr>
        <w:t xml:space="preserve"> record</w:t>
      </w:r>
      <w:r w:rsidR="005A3A4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love that Darwin impressed </w:t>
      </w:r>
      <w:r w:rsidR="001F0638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his </w:t>
      </w:r>
      <w:r w:rsidR="001F0638">
        <w:rPr>
          <w:rFonts w:ascii="Times New Roman" w:hAnsi="Times New Roman" w:cs="Times New Roman"/>
        </w:rPr>
        <w:t>dearest wife Emma.</w:t>
      </w:r>
      <w:r w:rsidR="006137D5">
        <w:rPr>
          <w:rFonts w:ascii="Times New Roman" w:hAnsi="Times New Roman" w:cs="Times New Roman"/>
        </w:rPr>
        <w:t xml:space="preserve"> Indeed, it’s interesting that </w:t>
      </w:r>
      <w:r w:rsidR="002271F2">
        <w:rPr>
          <w:rFonts w:ascii="Times New Roman" w:hAnsi="Times New Roman" w:cs="Times New Roman"/>
        </w:rPr>
        <w:t>one of the most incredible biologists</w:t>
      </w:r>
      <w:r w:rsidR="002271F2" w:rsidRPr="002271F2">
        <w:rPr>
          <w:rFonts w:ascii="Times New Roman" w:hAnsi="Times New Roman" w:cs="Times New Roman"/>
        </w:rPr>
        <w:t xml:space="preserve"> in history</w:t>
      </w:r>
      <w:r w:rsidR="006137D5">
        <w:rPr>
          <w:rFonts w:ascii="Times New Roman" w:hAnsi="Times New Roman" w:cs="Times New Roman"/>
        </w:rPr>
        <w:t xml:space="preserve"> </w:t>
      </w:r>
      <w:r w:rsidR="00AF249E">
        <w:rPr>
          <w:rFonts w:ascii="Times New Roman" w:hAnsi="Times New Roman" w:cs="Times New Roman"/>
        </w:rPr>
        <w:t xml:space="preserve">would have </w:t>
      </w:r>
      <w:r w:rsidR="002271F2">
        <w:rPr>
          <w:rFonts w:ascii="Times New Roman" w:hAnsi="Times New Roman" w:cs="Times New Roman"/>
        </w:rPr>
        <w:t xml:space="preserve">a </w:t>
      </w:r>
      <w:r w:rsidR="002271F2" w:rsidRPr="002271F2">
        <w:rPr>
          <w:rFonts w:ascii="Times New Roman" w:hAnsi="Times New Roman" w:cs="Times New Roman"/>
        </w:rPr>
        <w:t>consanguineous marriage</w:t>
      </w:r>
      <w:r w:rsidR="002271F2">
        <w:rPr>
          <w:rFonts w:ascii="Times New Roman" w:hAnsi="Times New Roman" w:cs="Times New Roman"/>
        </w:rPr>
        <w:t>.</w:t>
      </w:r>
      <w:r w:rsidR="009206E4">
        <w:rPr>
          <w:rFonts w:ascii="Times New Roman" w:hAnsi="Times New Roman" w:cs="Times New Roman"/>
        </w:rPr>
        <w:t xml:space="preserve"> </w:t>
      </w:r>
    </w:p>
    <w:p w14:paraId="3793AA4E" w14:textId="77777777" w:rsidR="004C419E" w:rsidRDefault="004C419E" w:rsidP="001E7894">
      <w:pPr>
        <w:rPr>
          <w:rFonts w:ascii="Times New Roman" w:hAnsi="Times New Roman" w:cs="Times New Roman"/>
        </w:rPr>
      </w:pPr>
    </w:p>
    <w:p w14:paraId="61105B75" w14:textId="59B6080E" w:rsidR="00B35BE1" w:rsidRDefault="00BE5538" w:rsidP="00B35B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the voyage of the Beagle, </w:t>
      </w:r>
      <w:r w:rsidR="00D245C0">
        <w:rPr>
          <w:rFonts w:ascii="Times New Roman" w:hAnsi="Times New Roman" w:cs="Times New Roman"/>
        </w:rPr>
        <w:t>Darwin was deeply attracted by his elder cousin Emma</w:t>
      </w:r>
      <w:r w:rsidR="00A96073">
        <w:rPr>
          <w:rFonts w:ascii="Times New Roman" w:hAnsi="Times New Roman" w:cs="Times New Roman"/>
        </w:rPr>
        <w:t xml:space="preserve"> and decided to marry her</w:t>
      </w:r>
      <w:r w:rsidR="00D62F0B">
        <w:rPr>
          <w:rFonts w:ascii="Times New Roman" w:hAnsi="Times New Roman" w:cs="Times New Roman"/>
        </w:rPr>
        <w:t xml:space="preserve">. </w:t>
      </w:r>
      <w:r w:rsidR="00AC3160">
        <w:rPr>
          <w:rFonts w:ascii="Times New Roman" w:hAnsi="Times New Roman" w:cs="Times New Roman"/>
        </w:rPr>
        <w:t xml:space="preserve">However, </w:t>
      </w:r>
      <w:r w:rsidR="00984FE3">
        <w:rPr>
          <w:rFonts w:ascii="Times New Roman" w:hAnsi="Times New Roman" w:cs="Times New Roman"/>
        </w:rPr>
        <w:t xml:space="preserve">it is all known that </w:t>
      </w:r>
      <w:commentRangeStart w:id="0"/>
      <w:r w:rsidR="00984FE3">
        <w:rPr>
          <w:rFonts w:ascii="Times New Roman" w:hAnsi="Times New Roman" w:cs="Times New Roman"/>
        </w:rPr>
        <w:t xml:space="preserve">having </w:t>
      </w:r>
      <w:r w:rsidR="00E71D73" w:rsidRPr="00E71D73">
        <w:rPr>
          <w:rFonts w:ascii="Times New Roman" w:hAnsi="Times New Roman" w:cs="Times New Roman"/>
        </w:rPr>
        <w:t>intermarriage</w:t>
      </w:r>
      <w:r w:rsidR="00165622">
        <w:rPr>
          <w:rFonts w:ascii="Times New Roman" w:hAnsi="Times New Roman" w:cs="Times New Roman"/>
        </w:rPr>
        <w:t xml:space="preserve"> </w:t>
      </w:r>
      <w:r w:rsidR="00165622" w:rsidRPr="00165622">
        <w:rPr>
          <w:rFonts w:ascii="Times New Roman" w:hAnsi="Times New Roman" w:cs="Times New Roman"/>
        </w:rPr>
        <w:t>is detrimental to “evolution”</w:t>
      </w:r>
      <w:r w:rsidR="00B35BE1">
        <w:rPr>
          <w:rFonts w:ascii="Times New Roman" w:hAnsi="Times New Roman" w:cs="Times New Roman"/>
        </w:rPr>
        <w:t>.</w:t>
      </w:r>
      <w:commentRangeEnd w:id="0"/>
      <w:r w:rsidR="00961C2A">
        <w:rPr>
          <w:rStyle w:val="CommentReference"/>
        </w:rPr>
        <w:commentReference w:id="0"/>
      </w:r>
      <w:r w:rsidR="00B35BE1">
        <w:rPr>
          <w:rFonts w:ascii="Times New Roman" w:hAnsi="Times New Roman" w:cs="Times New Roman"/>
        </w:rPr>
        <w:t xml:space="preserve"> Even though as </w:t>
      </w:r>
      <w:r w:rsidR="00B35BE1" w:rsidRPr="004042F9">
        <w:rPr>
          <w:rFonts w:ascii="Times New Roman" w:hAnsi="Times New Roman" w:cs="Times New Roman"/>
        </w:rPr>
        <w:t>a biologist</w:t>
      </w:r>
      <w:r w:rsidR="00B35BE1">
        <w:rPr>
          <w:rFonts w:ascii="Times New Roman" w:hAnsi="Times New Roman" w:cs="Times New Roman"/>
        </w:rPr>
        <w:t>,</w:t>
      </w:r>
      <w:r w:rsidR="00B35BE1" w:rsidRPr="004042F9">
        <w:rPr>
          <w:rFonts w:ascii="Times New Roman" w:hAnsi="Times New Roman" w:cs="Times New Roman"/>
        </w:rPr>
        <w:t xml:space="preserve"> </w:t>
      </w:r>
      <w:r w:rsidR="00B35BE1">
        <w:rPr>
          <w:rFonts w:ascii="Times New Roman" w:hAnsi="Times New Roman" w:cs="Times New Roman"/>
        </w:rPr>
        <w:t>Darwin</w:t>
      </w:r>
      <w:r w:rsidR="00B35BE1" w:rsidRPr="004042F9">
        <w:rPr>
          <w:rFonts w:ascii="Times New Roman" w:hAnsi="Times New Roman" w:cs="Times New Roman"/>
        </w:rPr>
        <w:t xml:space="preserve"> should be more aware of the risks involved</w:t>
      </w:r>
      <w:r w:rsidR="00B35BE1">
        <w:rPr>
          <w:rFonts w:ascii="Times New Roman" w:hAnsi="Times New Roman" w:cs="Times New Roman"/>
        </w:rPr>
        <w:t>, he strongly believed that “love can overcome everything”</w:t>
      </w:r>
      <w:r w:rsidR="0025220B">
        <w:rPr>
          <w:rFonts w:ascii="Times New Roman" w:hAnsi="Times New Roman" w:cs="Times New Roman"/>
        </w:rPr>
        <w:t xml:space="preserve"> and chose Emma to be the only one in his life.</w:t>
      </w:r>
    </w:p>
    <w:p w14:paraId="77BC2F16" w14:textId="77777777" w:rsidR="00263A45" w:rsidRDefault="00263A45" w:rsidP="001E7894">
      <w:pPr>
        <w:rPr>
          <w:rFonts w:ascii="Times New Roman" w:hAnsi="Times New Roman" w:cs="Times New Roman"/>
        </w:rPr>
      </w:pPr>
    </w:p>
    <w:p w14:paraId="7335AA9A" w14:textId="0C6FBAA9" w:rsidR="006267F2" w:rsidRDefault="00263A45" w:rsidP="001E7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Unfortunately, the </w:t>
      </w:r>
      <w:r w:rsidR="006D5E42">
        <w:rPr>
          <w:rFonts w:ascii="Times New Roman" w:hAnsi="Times New Roman" w:cs="Times New Roman"/>
        </w:rPr>
        <w:t>side effects</w:t>
      </w:r>
      <w:r>
        <w:rPr>
          <w:rFonts w:ascii="Times New Roman" w:hAnsi="Times New Roman" w:cs="Times New Roman"/>
        </w:rPr>
        <w:t xml:space="preserve"> of </w:t>
      </w:r>
      <w:r w:rsidR="002F38B2" w:rsidRPr="002F38B2">
        <w:rPr>
          <w:rFonts w:ascii="Times New Roman" w:hAnsi="Times New Roman" w:cs="Times New Roman"/>
        </w:rPr>
        <w:t>intermarriage</w:t>
      </w:r>
      <w:r w:rsidR="002F38B2">
        <w:rPr>
          <w:rFonts w:ascii="Times New Roman" w:hAnsi="Times New Roman" w:cs="Times New Roman"/>
        </w:rPr>
        <w:t xml:space="preserve"> </w:t>
      </w:r>
      <w:r w:rsidR="003E1506">
        <w:rPr>
          <w:rFonts w:ascii="Times New Roman" w:hAnsi="Times New Roman" w:cs="Times New Roman"/>
        </w:rPr>
        <w:t xml:space="preserve">were </w:t>
      </w:r>
      <w:r w:rsidR="003C068C">
        <w:rPr>
          <w:rFonts w:ascii="Times New Roman" w:hAnsi="Times New Roman" w:cs="Times New Roman"/>
        </w:rPr>
        <w:t xml:space="preserve">indicated in almost all their </w:t>
      </w:r>
      <w:r w:rsidR="00613F31">
        <w:rPr>
          <w:rFonts w:ascii="Times New Roman" w:hAnsi="Times New Roman" w:cs="Times New Roman"/>
        </w:rPr>
        <w:t xml:space="preserve">children. </w:t>
      </w:r>
      <w:r w:rsidR="00922398">
        <w:rPr>
          <w:rFonts w:ascii="Times New Roman" w:hAnsi="Times New Roman" w:cs="Times New Roman"/>
        </w:rPr>
        <w:t>Nevertheless, Darwin did</w:t>
      </w:r>
      <w:r w:rsidR="004A5407">
        <w:rPr>
          <w:rFonts w:ascii="Times New Roman" w:hAnsi="Times New Roman" w:cs="Times New Roman"/>
        </w:rPr>
        <w:t>n’t</w:t>
      </w:r>
      <w:r w:rsidR="00922398">
        <w:rPr>
          <w:rFonts w:ascii="Times New Roman" w:hAnsi="Times New Roman" w:cs="Times New Roman"/>
        </w:rPr>
        <w:t xml:space="preserve"> feel depressed about this situation, it turned out to be his motivation</w:t>
      </w:r>
      <w:r w:rsidR="004A5407">
        <w:rPr>
          <w:rFonts w:ascii="Times New Roman" w:hAnsi="Times New Roman" w:cs="Times New Roman"/>
        </w:rPr>
        <w:t xml:space="preserve"> </w:t>
      </w:r>
      <w:proofErr w:type="gramStart"/>
      <w:r w:rsidR="004A5407">
        <w:rPr>
          <w:rFonts w:ascii="Times New Roman" w:hAnsi="Times New Roman" w:cs="Times New Roman"/>
        </w:rPr>
        <w:t>cause</w:t>
      </w:r>
      <w:proofErr w:type="gramEnd"/>
      <w:r w:rsidR="004A5407">
        <w:rPr>
          <w:rFonts w:ascii="Times New Roman" w:hAnsi="Times New Roman" w:cs="Times New Roman"/>
        </w:rPr>
        <w:t xml:space="preserve"> he </w:t>
      </w:r>
      <w:r w:rsidR="00994456">
        <w:rPr>
          <w:rFonts w:ascii="Times New Roman" w:hAnsi="Times New Roman" w:cs="Times New Roman"/>
        </w:rPr>
        <w:t>loved</w:t>
      </w:r>
      <w:r w:rsidR="004A5407">
        <w:rPr>
          <w:rFonts w:ascii="Times New Roman" w:hAnsi="Times New Roman" w:cs="Times New Roman"/>
        </w:rPr>
        <w:t xml:space="preserve"> his children more than everything in the world. </w:t>
      </w:r>
      <w:commentRangeStart w:id="1"/>
      <w:proofErr w:type="gramStart"/>
      <w:r w:rsidR="00922398" w:rsidRPr="00922398">
        <w:rPr>
          <w:rFonts w:ascii="Times New Roman" w:hAnsi="Times New Roman" w:cs="Times New Roman"/>
        </w:rPr>
        <w:t>In order to</w:t>
      </w:r>
      <w:proofErr w:type="gramEnd"/>
      <w:r w:rsidR="00922398" w:rsidRPr="00922398">
        <w:rPr>
          <w:rFonts w:ascii="Times New Roman" w:hAnsi="Times New Roman" w:cs="Times New Roman"/>
        </w:rPr>
        <w:t xml:space="preserve"> gain a deeper understanding of how inbreeding affects offspring, Darwin even conducted extensive experiments on inbreeding in plants</w:t>
      </w:r>
      <w:commentRangeEnd w:id="1"/>
      <w:r w:rsidR="00961C2A">
        <w:rPr>
          <w:rStyle w:val="CommentReference"/>
        </w:rPr>
        <w:commentReference w:id="1"/>
      </w:r>
      <w:r w:rsidR="00922398" w:rsidRPr="00922398">
        <w:rPr>
          <w:rFonts w:ascii="Times New Roman" w:hAnsi="Times New Roman" w:cs="Times New Roman"/>
        </w:rPr>
        <w:t>.</w:t>
      </w:r>
      <w:r w:rsidR="002B310E">
        <w:rPr>
          <w:rFonts w:ascii="Times New Roman" w:hAnsi="Times New Roman" w:cs="Times New Roman"/>
        </w:rPr>
        <w:t xml:space="preserve"> And this spirit also explains why he was a great </w:t>
      </w:r>
      <w:r w:rsidR="002B310E" w:rsidRPr="004042F9">
        <w:rPr>
          <w:rFonts w:ascii="Times New Roman" w:hAnsi="Times New Roman" w:cs="Times New Roman"/>
        </w:rPr>
        <w:t>biologist</w:t>
      </w:r>
      <w:r w:rsidR="002B310E">
        <w:rPr>
          <w:rFonts w:ascii="Times New Roman" w:hAnsi="Times New Roman" w:cs="Times New Roman"/>
        </w:rPr>
        <w:t>.</w:t>
      </w:r>
      <w:r w:rsidR="00922398">
        <w:rPr>
          <w:rFonts w:ascii="Times New Roman" w:hAnsi="Times New Roman" w:cs="Times New Roman"/>
        </w:rPr>
        <w:t xml:space="preserve"> </w:t>
      </w:r>
    </w:p>
    <w:p w14:paraId="50373785" w14:textId="77777777" w:rsidR="00980E44" w:rsidRPr="000A400A" w:rsidRDefault="00980E44" w:rsidP="001E7894">
      <w:pPr>
        <w:rPr>
          <w:rFonts w:ascii="Times New Roman" w:hAnsi="Times New Roman" w:cs="Times New Roman"/>
        </w:rPr>
      </w:pPr>
    </w:p>
    <w:p w14:paraId="5258F692" w14:textId="24F8969C" w:rsidR="008338D4" w:rsidRDefault="00D62F0B" w:rsidP="001E7894">
      <w:pPr>
        <w:rPr>
          <w:ins w:id="2" w:author="陆伊骊" w:date="2023-10-29T20:12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my perspective, </w:t>
      </w:r>
      <w:commentRangeStart w:id="3"/>
      <w:r>
        <w:rPr>
          <w:rFonts w:ascii="Times New Roman" w:hAnsi="Times New Roman" w:cs="Times New Roman"/>
        </w:rPr>
        <w:t xml:space="preserve">Darwin is not just a successful biologist, but also a responsible husband and father. </w:t>
      </w:r>
      <w:commentRangeEnd w:id="3"/>
      <w:r w:rsidR="00961C2A">
        <w:rPr>
          <w:rStyle w:val="CommentReference"/>
        </w:rPr>
        <w:commentReference w:id="3"/>
      </w:r>
    </w:p>
    <w:p w14:paraId="40ACE8C0" w14:textId="65499C95" w:rsidR="00961C2A" w:rsidRDefault="00961C2A" w:rsidP="00961C2A">
      <w:pPr>
        <w:widowControl/>
        <w:ind w:firstLine="420"/>
        <w:rPr>
          <w:ins w:id="4" w:author="陆伊骊" w:date="2023-10-29T20:13:00Z"/>
          <w:rFonts w:ascii="Times New Roman" w:eastAsia="SimSun" w:hAnsi="Times New Roman" w:cs="Times New Roman"/>
          <w:color w:val="000000"/>
          <w:kern w:val="0"/>
          <w:szCs w:val="24"/>
        </w:rPr>
      </w:pPr>
      <w:ins w:id="5" w:author="陆伊骊" w:date="2023-10-29T20:13:00Z">
        <w:r>
          <w:rPr>
            <w:rFonts w:ascii="Times New Roman" w:eastAsia="SimSun" w:hAnsi="Times New Roman" w:cs="Times New Roman"/>
            <w:color w:val="000000"/>
            <w:kern w:val="0"/>
            <w:szCs w:val="24"/>
          </w:rPr>
          <w:t>The chosen quote is a declaration of love to his wife, who was also his cousin.</w:t>
        </w:r>
      </w:ins>
      <w:ins w:id="6" w:author="陆伊骊" w:date="2023-10-29T20:14:00Z">
        <w:r>
          <w:rPr>
            <w:rFonts w:ascii="Times New Roman" w:eastAsia="SimSun" w:hAnsi="Times New Roman" w:cs="Times New Roman"/>
            <w:color w:val="000000"/>
            <w:kern w:val="0"/>
            <w:szCs w:val="24"/>
          </w:rPr>
          <w:t xml:space="preserve"> There isn’t much in the quote for rigorous </w:t>
        </w:r>
        <w:proofErr w:type="gramStart"/>
        <w:r>
          <w:rPr>
            <w:rFonts w:ascii="Times New Roman" w:eastAsia="SimSun" w:hAnsi="Times New Roman" w:cs="Times New Roman"/>
            <w:color w:val="000000"/>
            <w:kern w:val="0"/>
            <w:szCs w:val="24"/>
          </w:rPr>
          <w:t>analysis</w:t>
        </w:r>
        <w:proofErr w:type="gramEnd"/>
        <w:r>
          <w:rPr>
            <w:rFonts w:ascii="Times New Roman" w:eastAsia="SimSun" w:hAnsi="Times New Roman" w:cs="Times New Roman"/>
            <w:color w:val="000000"/>
            <w:kern w:val="0"/>
            <w:szCs w:val="24"/>
          </w:rPr>
          <w:t xml:space="preserve"> but you could do more to interpret the final clause. </w:t>
        </w:r>
      </w:ins>
      <w:ins w:id="7" w:author="陆伊骊" w:date="2023-10-29T20:15:00Z">
        <w:r>
          <w:rPr>
            <w:rFonts w:ascii="Times New Roman" w:eastAsia="SimSun" w:hAnsi="Times New Roman" w:cs="Times New Roman"/>
            <w:color w:val="000000"/>
            <w:kern w:val="0"/>
            <w:szCs w:val="24"/>
          </w:rPr>
          <w:t>What does</w:t>
        </w:r>
      </w:ins>
      <w:ins w:id="8" w:author="陆伊骊" w:date="2023-10-29T20:14:00Z">
        <w:r>
          <w:rPr>
            <w:rFonts w:ascii="Times New Roman" w:eastAsia="SimSun" w:hAnsi="Times New Roman" w:cs="Times New Roman"/>
            <w:color w:val="000000"/>
            <w:kern w:val="0"/>
            <w:szCs w:val="24"/>
          </w:rPr>
          <w:t xml:space="preserve"> Darwin</w:t>
        </w:r>
      </w:ins>
      <w:ins w:id="9" w:author="陆伊骊" w:date="2023-10-29T20:15:00Z">
        <w:r>
          <w:rPr>
            <w:rFonts w:ascii="Times New Roman" w:eastAsia="SimSun" w:hAnsi="Times New Roman" w:cs="Times New Roman"/>
            <w:color w:val="000000"/>
            <w:kern w:val="0"/>
            <w:szCs w:val="24"/>
          </w:rPr>
          <w:t xml:space="preserve"> mean when he</w:t>
        </w:r>
      </w:ins>
      <w:ins w:id="10" w:author="陆伊骊" w:date="2023-10-29T20:14:00Z">
        <w:r>
          <w:rPr>
            <w:rFonts w:ascii="Times New Roman" w:eastAsia="SimSun" w:hAnsi="Times New Roman" w:cs="Times New Roman"/>
            <w:color w:val="000000"/>
            <w:kern w:val="0"/>
            <w:szCs w:val="24"/>
          </w:rPr>
          <w:t xml:space="preserve"> wrote “</w:t>
        </w:r>
        <w:r w:rsidRPr="00BF264C">
          <w:rPr>
            <w:rFonts w:ascii="Times New Roman" w:hAnsi="Times New Roman" w:cs="Times New Roman"/>
          </w:rPr>
          <w:t>It</w:t>
        </w:r>
      </w:ins>
      <w:ins w:id="11" w:author="陆伊骊" w:date="2023-10-29T20:15:00Z">
        <w:r>
          <w:rPr>
            <w:rFonts w:ascii="Times New Roman" w:hAnsi="Times New Roman" w:cs="Times New Roman"/>
          </w:rPr>
          <w:t xml:space="preserve"> </w:t>
        </w:r>
      </w:ins>
      <w:ins w:id="12" w:author="陆伊骊" w:date="2023-10-29T20:14:00Z">
        <w:r w:rsidRPr="00BF264C">
          <w:rPr>
            <w:rFonts w:ascii="Times New Roman" w:hAnsi="Times New Roman" w:cs="Times New Roman"/>
          </w:rPr>
          <w:t>is</w:t>
        </w:r>
        <w:r>
          <w:rPr>
            <w:rFonts w:ascii="Times New Roman" w:hAnsi="Times New Roman" w:cs="Times New Roman"/>
          </w:rPr>
          <w:t xml:space="preserve"> </w:t>
        </w:r>
        <w:r w:rsidRPr="00BF264C">
          <w:rPr>
            <w:rFonts w:ascii="Times New Roman" w:hAnsi="Times New Roman" w:cs="Times New Roman"/>
          </w:rPr>
          <w:t>my</w:t>
        </w:r>
        <w:r>
          <w:rPr>
            <w:rFonts w:ascii="Times New Roman" w:hAnsi="Times New Roman" w:cs="Times New Roman"/>
          </w:rPr>
          <w:t xml:space="preserve"> </w:t>
        </w:r>
        <w:r w:rsidRPr="00BF264C">
          <w:rPr>
            <w:rFonts w:ascii="Times New Roman" w:hAnsi="Times New Roman" w:cs="Times New Roman"/>
          </w:rPr>
          <w:t>most</w:t>
        </w:r>
        <w:r>
          <w:rPr>
            <w:rFonts w:ascii="Times New Roman" w:hAnsi="Times New Roman" w:cs="Times New Roman"/>
          </w:rPr>
          <w:t xml:space="preserve"> </w:t>
        </w:r>
        <w:r w:rsidRPr="00BF264C">
          <w:rPr>
            <w:rFonts w:ascii="Times New Roman" w:hAnsi="Times New Roman" w:cs="Times New Roman"/>
          </w:rPr>
          <w:t>earnest</w:t>
        </w:r>
        <w:r>
          <w:rPr>
            <w:rFonts w:ascii="Times New Roman" w:hAnsi="Times New Roman" w:cs="Times New Roman"/>
          </w:rPr>
          <w:t xml:space="preserve"> </w:t>
        </w:r>
        <w:r w:rsidRPr="00BF264C">
          <w:rPr>
            <w:rFonts w:ascii="Times New Roman" w:hAnsi="Times New Roman" w:cs="Times New Roman"/>
          </w:rPr>
          <w:t>wish</w:t>
        </w:r>
        <w:r w:rsidRPr="00BF264C">
          <w:rPr>
            <w:rFonts w:ascii="Times New Roman" w:hAnsi="Times New Roman" w:cs="Times New Roman"/>
          </w:rPr>
          <w:tab/>
          <w:t>I</w:t>
        </w:r>
        <w:r>
          <w:rPr>
            <w:rFonts w:ascii="Times New Roman" w:hAnsi="Times New Roman" w:cs="Times New Roman"/>
          </w:rPr>
          <w:t xml:space="preserve"> </w:t>
        </w:r>
        <w:r w:rsidRPr="00BF264C">
          <w:rPr>
            <w:rFonts w:ascii="Times New Roman" w:hAnsi="Times New Roman" w:cs="Times New Roman"/>
          </w:rPr>
          <w:t>may</w:t>
        </w:r>
        <w:r>
          <w:rPr>
            <w:rFonts w:ascii="Times New Roman" w:hAnsi="Times New Roman" w:cs="Times New Roman"/>
          </w:rPr>
          <w:t xml:space="preserve"> </w:t>
        </w:r>
        <w:r w:rsidRPr="00BF264C">
          <w:rPr>
            <w:rFonts w:ascii="Times New Roman" w:hAnsi="Times New Roman" w:cs="Times New Roman"/>
          </w:rPr>
          <w:t>make</w:t>
        </w:r>
        <w:r>
          <w:rPr>
            <w:rFonts w:ascii="Times New Roman" w:hAnsi="Times New Roman" w:cs="Times New Roman"/>
          </w:rPr>
          <w:t xml:space="preserve"> </w:t>
        </w:r>
        <w:r w:rsidRPr="00BF264C">
          <w:rPr>
            <w:rFonts w:ascii="Times New Roman" w:hAnsi="Times New Roman" w:cs="Times New Roman"/>
          </w:rPr>
          <w:t>myself</w:t>
        </w:r>
      </w:ins>
      <w:ins w:id="13" w:author="陆伊骊" w:date="2023-10-29T20:15:00Z">
        <w:r>
          <w:rPr>
            <w:rFonts w:ascii="Times New Roman" w:hAnsi="Times New Roman" w:cs="Times New Roman"/>
          </w:rPr>
          <w:t xml:space="preserve"> </w:t>
        </w:r>
      </w:ins>
      <w:ins w:id="14" w:author="陆伊骊" w:date="2023-10-29T20:14:00Z">
        <w:r w:rsidRPr="00BF264C">
          <w:rPr>
            <w:rFonts w:ascii="Times New Roman" w:hAnsi="Times New Roman" w:cs="Times New Roman"/>
          </w:rPr>
          <w:t>worthy of</w:t>
        </w:r>
        <w:r>
          <w:rPr>
            <w:rFonts w:ascii="Times New Roman" w:hAnsi="Times New Roman" w:cs="Times New Roman"/>
          </w:rPr>
          <w:t xml:space="preserve"> </w:t>
        </w:r>
        <w:r w:rsidRPr="00BF264C">
          <w:rPr>
            <w:rFonts w:ascii="Times New Roman" w:hAnsi="Times New Roman" w:cs="Times New Roman"/>
          </w:rPr>
          <w:t>you</w:t>
        </w:r>
      </w:ins>
      <w:ins w:id="15" w:author="陆伊骊" w:date="2023-10-29T20:15:00Z">
        <w:r>
          <w:rPr>
            <w:rFonts w:ascii="Times New Roman" w:hAnsi="Times New Roman" w:cs="Times New Roman"/>
          </w:rPr>
          <w:t xml:space="preserve">” in the end? Is it a reflection of Darwin’s awareness of his lack of achievement </w:t>
        </w:r>
      </w:ins>
      <w:ins w:id="16" w:author="陆伊骊" w:date="2023-10-29T20:16:00Z">
        <w:r>
          <w:rPr>
            <w:rFonts w:ascii="Times New Roman" w:hAnsi="Times New Roman" w:cs="Times New Roman"/>
          </w:rPr>
          <w:t>in his youth and therefore unworthy of Emma’s love?</w:t>
        </w:r>
      </w:ins>
    </w:p>
    <w:p w14:paraId="4469DEE6" w14:textId="77777777" w:rsidR="00961C2A" w:rsidRDefault="00961C2A" w:rsidP="00961C2A">
      <w:pPr>
        <w:widowControl/>
        <w:ind w:firstLine="420"/>
        <w:rPr>
          <w:ins w:id="17" w:author="陆伊骊" w:date="2023-10-29T20:13:00Z"/>
          <w:rFonts w:ascii="Times New Roman" w:eastAsia="SimSun" w:hAnsi="Times New Roman" w:cs="Times New Roman"/>
          <w:color w:val="000000"/>
          <w:kern w:val="0"/>
          <w:szCs w:val="24"/>
        </w:rPr>
      </w:pPr>
    </w:p>
    <w:p w14:paraId="2C98EC88" w14:textId="35A99831" w:rsidR="00961C2A" w:rsidRPr="0090231E" w:rsidRDefault="00961C2A" w:rsidP="00961C2A">
      <w:pPr>
        <w:rPr>
          <w:ins w:id="18" w:author="陆伊骊" w:date="2023-10-29T20:13:00Z"/>
          <w:rFonts w:ascii="Times New Roman" w:hAnsi="Times New Roman" w:cs="Times New Roman"/>
        </w:rPr>
      </w:pPr>
      <w:ins w:id="19" w:author="陆伊骊" w:date="2023-10-29T20:13:00Z">
        <w:r w:rsidRPr="0090231E">
          <w:rPr>
            <w:rFonts w:ascii="Times New Roman" w:hAnsi="Times New Roman" w:cs="Times New Roman"/>
          </w:rPr>
          <w:t xml:space="preserve">Level of your understanding of the </w:t>
        </w:r>
      </w:ins>
      <w:ins w:id="20" w:author="陆伊骊" w:date="2023-10-29T21:07:00Z">
        <w:r w:rsidR="0089743C">
          <w:rPr>
            <w:rFonts w:ascii="Times New Roman" w:hAnsi="Times New Roman" w:cs="Times New Roman"/>
          </w:rPr>
          <w:t>quote</w:t>
        </w:r>
      </w:ins>
      <w:ins w:id="21" w:author="陆伊骊" w:date="2023-10-29T20:13:00Z">
        <w:r w:rsidRPr="0090231E">
          <w:rPr>
            <w:rFonts w:ascii="Times New Roman" w:hAnsi="Times New Roman" w:cs="Times New Roman"/>
          </w:rPr>
          <w:t>.</w:t>
        </w:r>
        <w:r>
          <w:rPr>
            <w:rFonts w:ascii="Times New Roman" w:hAnsi="Times New Roman" w:cs="Times New Roman"/>
          </w:rPr>
          <w:t xml:space="preserve"> 1.5/2%</w:t>
        </w:r>
      </w:ins>
    </w:p>
    <w:p w14:paraId="01B6E21F" w14:textId="285158F7" w:rsidR="00961C2A" w:rsidRPr="0090231E" w:rsidRDefault="00961C2A" w:rsidP="00961C2A">
      <w:pPr>
        <w:rPr>
          <w:ins w:id="22" w:author="陆伊骊" w:date="2023-10-29T20:13:00Z"/>
          <w:rFonts w:ascii="Times New Roman" w:hAnsi="Times New Roman" w:cs="Times New Roman"/>
        </w:rPr>
      </w:pPr>
      <w:ins w:id="23" w:author="陆伊骊" w:date="2023-10-29T20:13:00Z">
        <w:r w:rsidRPr="0090231E">
          <w:rPr>
            <w:rFonts w:ascii="Times New Roman" w:hAnsi="Times New Roman" w:cs="Times New Roman"/>
          </w:rPr>
          <w:t xml:space="preserve">Ability to construct a clear, coherent argument from a specific point of view, to convey this argument to your reader, and to support it through analysis of the </w:t>
        </w:r>
      </w:ins>
      <w:ins w:id="24" w:author="陆伊骊" w:date="2023-10-29T21:07:00Z">
        <w:r w:rsidR="0089743C">
          <w:rPr>
            <w:rFonts w:ascii="Times New Roman" w:hAnsi="Times New Roman" w:cs="Times New Roman"/>
          </w:rPr>
          <w:t>quote</w:t>
        </w:r>
      </w:ins>
      <w:ins w:id="25" w:author="陆伊骊" w:date="2023-10-29T20:13:00Z">
        <w:r w:rsidRPr="0090231E">
          <w:rPr>
            <w:rFonts w:ascii="Times New Roman" w:hAnsi="Times New Roman" w:cs="Times New Roman"/>
          </w:rPr>
          <w:t>.</w:t>
        </w:r>
        <w:r>
          <w:rPr>
            <w:rFonts w:ascii="Times New Roman" w:hAnsi="Times New Roman" w:cs="Times New Roman"/>
          </w:rPr>
          <w:t xml:space="preserve"> </w:t>
        </w:r>
        <w:r>
          <w:rPr>
            <w:rFonts w:ascii="Times New Roman" w:hAnsi="Times New Roman" w:cs="Times New Roman"/>
          </w:rPr>
          <w:lastRenderedPageBreak/>
          <w:t>1.5/2%</w:t>
        </w:r>
      </w:ins>
    </w:p>
    <w:p w14:paraId="600D6207" w14:textId="3E0FE743" w:rsidR="00961C2A" w:rsidRPr="0090231E" w:rsidRDefault="00961C2A" w:rsidP="00961C2A">
      <w:pPr>
        <w:rPr>
          <w:ins w:id="26" w:author="陆伊骊" w:date="2023-10-29T20:13:00Z"/>
          <w:rFonts w:ascii="Times New Roman" w:hAnsi="Times New Roman" w:cs="Times New Roman"/>
        </w:rPr>
      </w:pPr>
      <w:ins w:id="27" w:author="陆伊骊" w:date="2023-10-29T20:13:00Z">
        <w:r w:rsidRPr="0090231E">
          <w:rPr>
            <w:rFonts w:ascii="Times New Roman" w:hAnsi="Times New Roman" w:cs="Times New Roman"/>
          </w:rPr>
          <w:t>Suitability and effective use of evidence</w:t>
        </w:r>
        <w:r w:rsidRPr="0090231E">
          <w:rPr>
            <w:rFonts w:ascii="Times New Roman" w:hAnsi="Times New Roman" w:cs="Times New Roman"/>
            <w:b/>
            <w:bCs/>
          </w:rPr>
          <w:t>.</w:t>
        </w:r>
        <w:r w:rsidRPr="00F666CF">
          <w:rPr>
            <w:rFonts w:ascii="Times New Roman" w:hAnsi="Times New Roman" w:cs="Times New Roman"/>
          </w:rPr>
          <w:t xml:space="preserve"> </w:t>
        </w:r>
        <w:r>
          <w:rPr>
            <w:rFonts w:ascii="Times New Roman" w:hAnsi="Times New Roman" w:cs="Times New Roman"/>
          </w:rPr>
          <w:t>1</w:t>
        </w:r>
      </w:ins>
      <w:ins w:id="28" w:author="陆伊骊" w:date="2023-10-29T20:17:00Z">
        <w:r>
          <w:rPr>
            <w:rFonts w:ascii="Times New Roman" w:hAnsi="Times New Roman" w:cs="Times New Roman"/>
          </w:rPr>
          <w:t>.5</w:t>
        </w:r>
      </w:ins>
      <w:ins w:id="29" w:author="陆伊骊" w:date="2023-10-29T20:13:00Z">
        <w:r>
          <w:rPr>
            <w:rFonts w:ascii="Times New Roman" w:hAnsi="Times New Roman" w:cs="Times New Roman"/>
          </w:rPr>
          <w:t>/2%</w:t>
        </w:r>
      </w:ins>
    </w:p>
    <w:p w14:paraId="6AC605A7" w14:textId="73210639" w:rsidR="00961C2A" w:rsidRPr="0090231E" w:rsidRDefault="00961C2A" w:rsidP="00961C2A">
      <w:pPr>
        <w:rPr>
          <w:ins w:id="30" w:author="陆伊骊" w:date="2023-10-29T20:13:00Z"/>
          <w:rFonts w:ascii="Times New Roman" w:hAnsi="Times New Roman" w:cs="Times New Roman"/>
        </w:rPr>
      </w:pPr>
      <w:ins w:id="31" w:author="陆伊骊" w:date="2023-10-29T20:13:00Z">
        <w:r w:rsidRPr="0090231E">
          <w:rPr>
            <w:rFonts w:ascii="Times New Roman" w:hAnsi="Times New Roman" w:cs="Times New Roman"/>
          </w:rPr>
          <w:t>Writing style, including good paragraph structure, clarity, and organizational structure.</w:t>
        </w:r>
      </w:ins>
      <w:ins w:id="32" w:author="陆伊骊" w:date="2023-10-29T20:17:00Z">
        <w:r>
          <w:rPr>
            <w:rFonts w:ascii="Times New Roman" w:hAnsi="Times New Roman" w:cs="Times New Roman"/>
          </w:rPr>
          <w:t xml:space="preserve"> </w:t>
        </w:r>
      </w:ins>
      <w:ins w:id="33" w:author="陆伊骊" w:date="2023-10-29T20:13:00Z">
        <w:r w:rsidRPr="0090231E">
          <w:rPr>
            <w:rFonts w:ascii="Times New Roman" w:hAnsi="Times New Roman" w:cs="Times New Roman"/>
          </w:rPr>
          <w:t>Good grammar and essay-mechanics (title, spelling, punctuation)</w:t>
        </w:r>
        <w:r w:rsidRPr="00F666CF">
          <w:rPr>
            <w:rFonts w:ascii="Times New Roman" w:hAnsi="Times New Roman" w:cs="Times New Roman"/>
          </w:rPr>
          <w:t xml:space="preserve"> </w:t>
        </w:r>
        <w:r>
          <w:rPr>
            <w:rFonts w:ascii="Times New Roman" w:hAnsi="Times New Roman" w:cs="Times New Roman"/>
          </w:rPr>
          <w:t>1.5/2%</w:t>
        </w:r>
      </w:ins>
    </w:p>
    <w:p w14:paraId="49D3BC72" w14:textId="77777777" w:rsidR="00961C2A" w:rsidRPr="0090231E" w:rsidRDefault="00961C2A" w:rsidP="00961C2A">
      <w:pPr>
        <w:rPr>
          <w:ins w:id="34" w:author="陆伊骊" w:date="2023-10-29T20:13:00Z"/>
          <w:rFonts w:ascii="Times New Roman" w:hAnsi="Times New Roman" w:cs="Times New Roman"/>
        </w:rPr>
      </w:pPr>
      <w:ins w:id="35" w:author="陆伊骊" w:date="2023-10-29T20:13:00Z">
        <w:r w:rsidRPr="0090231E">
          <w:rPr>
            <w:rFonts w:ascii="Times New Roman" w:hAnsi="Times New Roman" w:cs="Times New Roman"/>
          </w:rPr>
          <w:t>Ability to follow presentation instructions for format.</w:t>
        </w:r>
        <w:r>
          <w:rPr>
            <w:rFonts w:ascii="Times New Roman" w:hAnsi="Times New Roman" w:cs="Times New Roman"/>
          </w:rPr>
          <w:t xml:space="preserve"> 2/2%</w:t>
        </w:r>
      </w:ins>
    </w:p>
    <w:p w14:paraId="5AF14717" w14:textId="77777777" w:rsidR="00961C2A" w:rsidRDefault="00961C2A" w:rsidP="00961C2A">
      <w:pPr>
        <w:ind w:right="240"/>
        <w:rPr>
          <w:ins w:id="36" w:author="陆伊骊" w:date="2023-10-29T20:13:00Z"/>
          <w:rFonts w:ascii="Times New Roman" w:hAnsi="Times New Roman" w:cs="Times New Roman"/>
          <w:szCs w:val="24"/>
        </w:rPr>
      </w:pPr>
    </w:p>
    <w:p w14:paraId="754129D9" w14:textId="77777777" w:rsidR="00961C2A" w:rsidRPr="0023103C" w:rsidRDefault="00961C2A" w:rsidP="00961C2A">
      <w:pPr>
        <w:ind w:right="240"/>
        <w:rPr>
          <w:ins w:id="37" w:author="陆伊骊" w:date="2023-10-29T20:13:00Z"/>
          <w:rFonts w:ascii="Times New Roman" w:hAnsi="Times New Roman" w:cs="Times New Roman"/>
          <w:szCs w:val="24"/>
        </w:rPr>
      </w:pPr>
      <w:ins w:id="38" w:author="陆伊骊" w:date="2023-10-29T20:13:00Z">
        <w:r>
          <w:rPr>
            <w:rFonts w:ascii="Times New Roman" w:hAnsi="Times New Roman" w:cs="Times New Roman"/>
            <w:szCs w:val="24"/>
          </w:rPr>
          <w:t>Overall: 8/10%</w:t>
        </w:r>
      </w:ins>
    </w:p>
    <w:p w14:paraId="5312528D" w14:textId="77777777" w:rsidR="00961C2A" w:rsidRPr="00DD0C31" w:rsidRDefault="00961C2A" w:rsidP="001E7894">
      <w:pPr>
        <w:rPr>
          <w:rFonts w:ascii="Times New Roman" w:hAnsi="Times New Roman" w:cs="Times New Roman"/>
        </w:rPr>
      </w:pPr>
    </w:p>
    <w:sectPr w:rsidR="00961C2A" w:rsidRPr="00DD0C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陆伊骊" w:date="2023-10-29T20:09:00Z" w:initials="伊陆">
    <w:p w14:paraId="26D7DA68" w14:textId="77777777" w:rsidR="00961C2A" w:rsidRDefault="00961C2A" w:rsidP="000C036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What do you mean? Intermarriage with members of the same distant family carries certain selection disadvantage to evolution? </w:t>
      </w:r>
    </w:p>
  </w:comment>
  <w:comment w:id="1" w:author="陆伊骊" w:date="2023-10-29T20:12:00Z" w:initials="伊陆">
    <w:p w14:paraId="5EF74609" w14:textId="77777777" w:rsidR="00961C2A" w:rsidRDefault="00961C2A" w:rsidP="002B75E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This is an overstretch. Are you suggesting his motivation for carrying out selective breeding experiments was driven by his eugenic concern over inbreeding among first cousins? </w:t>
      </w:r>
    </w:p>
  </w:comment>
  <w:comment w:id="3" w:author="陆伊骊" w:date="2023-10-29T20:12:00Z" w:initials="伊陆">
    <w:p w14:paraId="35194A1D" w14:textId="77777777" w:rsidR="00961C2A" w:rsidRDefault="00961C2A" w:rsidP="0085685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How does the quote support this opinion of yours?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D7DA68" w15:done="0"/>
  <w15:commentEx w15:paraId="5EF74609" w15:done="0"/>
  <w15:commentEx w15:paraId="35194A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E93A96" w16cex:dateUtc="2023-10-29T12:09:00Z"/>
  <w16cex:commentExtensible w16cex:durableId="28E93B11" w16cex:dateUtc="2023-10-29T12:12:00Z"/>
  <w16cex:commentExtensible w16cex:durableId="28E93B3B" w16cex:dateUtc="2023-10-29T1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D7DA68" w16cid:durableId="28E93A96"/>
  <w16cid:commentId w16cid:paraId="5EF74609" w16cid:durableId="28E93B11"/>
  <w16cid:commentId w16cid:paraId="35194A1D" w16cid:durableId="28E93B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陆伊骊">
    <w15:presenceInfo w15:providerId="AD" w15:userId="S::chrisluk@dhstsinghua.partner.onmschina.cn::7fe9aca0-3c70-4e10-9173-3a86d5dff2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62"/>
    <w:rsid w:val="000A400A"/>
    <w:rsid w:val="00165622"/>
    <w:rsid w:val="001B0807"/>
    <w:rsid w:val="001E7894"/>
    <w:rsid w:val="001F0638"/>
    <w:rsid w:val="002271F2"/>
    <w:rsid w:val="0025220B"/>
    <w:rsid w:val="00252FFB"/>
    <w:rsid w:val="00263A45"/>
    <w:rsid w:val="00266145"/>
    <w:rsid w:val="002B310E"/>
    <w:rsid w:val="002B3E58"/>
    <w:rsid w:val="002F38B2"/>
    <w:rsid w:val="00350BCB"/>
    <w:rsid w:val="003C068C"/>
    <w:rsid w:val="003E1506"/>
    <w:rsid w:val="004042F9"/>
    <w:rsid w:val="00454C56"/>
    <w:rsid w:val="0049096A"/>
    <w:rsid w:val="004A5407"/>
    <w:rsid w:val="004B4F3F"/>
    <w:rsid w:val="004B58F8"/>
    <w:rsid w:val="004C419E"/>
    <w:rsid w:val="005758EB"/>
    <w:rsid w:val="005864EE"/>
    <w:rsid w:val="005A3A4F"/>
    <w:rsid w:val="005C69A8"/>
    <w:rsid w:val="006137D5"/>
    <w:rsid w:val="00613F31"/>
    <w:rsid w:val="006267F2"/>
    <w:rsid w:val="006B5A7F"/>
    <w:rsid w:val="006D5E42"/>
    <w:rsid w:val="006E099E"/>
    <w:rsid w:val="007009DF"/>
    <w:rsid w:val="00787C11"/>
    <w:rsid w:val="007A5153"/>
    <w:rsid w:val="007C32AF"/>
    <w:rsid w:val="007C74B7"/>
    <w:rsid w:val="008338D4"/>
    <w:rsid w:val="0083709E"/>
    <w:rsid w:val="00893430"/>
    <w:rsid w:val="0089743C"/>
    <w:rsid w:val="009206E4"/>
    <w:rsid w:val="00922398"/>
    <w:rsid w:val="00961C2A"/>
    <w:rsid w:val="00980E44"/>
    <w:rsid w:val="00984FE3"/>
    <w:rsid w:val="00994456"/>
    <w:rsid w:val="009B3CF8"/>
    <w:rsid w:val="009C6050"/>
    <w:rsid w:val="00A47762"/>
    <w:rsid w:val="00A96073"/>
    <w:rsid w:val="00AB2840"/>
    <w:rsid w:val="00AC3160"/>
    <w:rsid w:val="00AE038F"/>
    <w:rsid w:val="00AF249E"/>
    <w:rsid w:val="00B35BE1"/>
    <w:rsid w:val="00B41A2D"/>
    <w:rsid w:val="00B67B2A"/>
    <w:rsid w:val="00B705CE"/>
    <w:rsid w:val="00BE5538"/>
    <w:rsid w:val="00BF264C"/>
    <w:rsid w:val="00C35778"/>
    <w:rsid w:val="00D245C0"/>
    <w:rsid w:val="00D62F0B"/>
    <w:rsid w:val="00DC32AA"/>
    <w:rsid w:val="00DC555A"/>
    <w:rsid w:val="00DD0C31"/>
    <w:rsid w:val="00E058C9"/>
    <w:rsid w:val="00E64A2D"/>
    <w:rsid w:val="00E71D73"/>
    <w:rsid w:val="00E77135"/>
    <w:rsid w:val="00E9237D"/>
    <w:rsid w:val="00F77E62"/>
    <w:rsid w:val="00FA56AE"/>
    <w:rsid w:val="00FC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DD273"/>
  <w15:chartTrackingRefBased/>
  <w15:docId w15:val="{BD188CEF-D1FE-4218-A80F-A6C923B2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61C2A"/>
  </w:style>
  <w:style w:type="character" w:styleId="CommentReference">
    <w:name w:val="annotation reference"/>
    <w:basedOn w:val="DefaultParagraphFont"/>
    <w:uiPriority w:val="99"/>
    <w:semiHidden/>
    <w:unhideWhenUsed/>
    <w:rsid w:val="00961C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C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C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C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371</Words>
  <Characters>2111</Characters>
  <Application>Microsoft Office Word</Application>
  <DocSecurity>0</DocSecurity>
  <Lines>31</Lines>
  <Paragraphs>9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陆伊骊</cp:lastModifiedBy>
  <cp:revision>79</cp:revision>
  <dcterms:created xsi:type="dcterms:W3CDTF">2023-10-11T13:46:00Z</dcterms:created>
  <dcterms:modified xsi:type="dcterms:W3CDTF">2023-10-29T13:07:00Z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ba472fb4f74512e9fd3d36e0f29f67232147dd7fedd7d322e4e14367f18922d0</vt:lpwstr>
  </property>
</Properties>
</file>