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2EF3" w14:textId="77777777" w:rsidR="00AB2840" w:rsidRDefault="005758EB" w:rsidP="001E7894">
      <w:pPr>
        <w:rPr>
          <w:rFonts w:ascii="Times New Roman" w:hAnsi="Times New Roman" w:cs="Times New Roman"/>
        </w:rPr>
      </w:pPr>
      <w:r w:rsidRPr="001E7894">
        <w:rPr>
          <w:rFonts w:ascii="SimSun" w:eastAsia="SimSun" w:hAnsi="SimSun" w:hint="eastAsia"/>
        </w:rPr>
        <w:t>吴晨聪</w:t>
      </w:r>
      <w:r w:rsidR="00E77135" w:rsidRPr="001E7894">
        <w:rPr>
          <w:rFonts w:ascii="SimSun" w:eastAsia="SimSun" w:hAnsi="SimSun" w:hint="eastAsia"/>
        </w:rPr>
        <w:t xml:space="preserve"> </w:t>
      </w:r>
      <w:r w:rsidRPr="007C32AF">
        <w:rPr>
          <w:rFonts w:ascii="Times New Roman" w:hAnsi="Times New Roman" w:cs="Times New Roman"/>
        </w:rPr>
        <w:t>Ng, San</w:t>
      </w:r>
      <w:r w:rsidR="007C32AF">
        <w:rPr>
          <w:rFonts w:ascii="Times New Roman" w:hAnsi="Times New Roman" w:cs="Times New Roman"/>
        </w:rPr>
        <w:t xml:space="preserve"> </w:t>
      </w:r>
      <w:r w:rsidRPr="007C32AF">
        <w:rPr>
          <w:rFonts w:ascii="Times New Roman" w:hAnsi="Times New Roman" w:cs="Times New Roman"/>
        </w:rPr>
        <w:t>Chong</w:t>
      </w:r>
    </w:p>
    <w:p w14:paraId="38FEB1DA" w14:textId="5A8F9DB6" w:rsidR="00454C56" w:rsidRPr="007C32AF" w:rsidRDefault="005758EB" w:rsidP="001E7894">
      <w:pPr>
        <w:rPr>
          <w:rFonts w:ascii="Times New Roman" w:hAnsi="Times New Roman" w:cs="Times New Roman"/>
        </w:rPr>
      </w:pPr>
      <w:r w:rsidRPr="007C32AF">
        <w:rPr>
          <w:rFonts w:ascii="Times New Roman" w:hAnsi="Times New Roman" w:cs="Times New Roman"/>
        </w:rPr>
        <w:t>Student</w:t>
      </w:r>
      <w:r w:rsidR="007C74B7">
        <w:rPr>
          <w:rFonts w:ascii="Times New Roman" w:hAnsi="Times New Roman" w:cs="Times New Roman"/>
        </w:rPr>
        <w:t xml:space="preserve"> </w:t>
      </w:r>
      <w:r w:rsidRPr="007C32AF">
        <w:rPr>
          <w:rFonts w:ascii="Times New Roman" w:hAnsi="Times New Roman" w:cs="Times New Roman"/>
        </w:rPr>
        <w:t>ID:</w:t>
      </w:r>
      <w:r w:rsidR="00454C56" w:rsidRPr="007C32AF">
        <w:rPr>
          <w:rFonts w:ascii="Times New Roman" w:hAnsi="Times New Roman" w:cs="Times New Roman"/>
        </w:rPr>
        <w:t xml:space="preserve"> 2022010311</w:t>
      </w:r>
    </w:p>
    <w:p w14:paraId="64E6BA74" w14:textId="7EA3D5D3" w:rsidR="005758EB" w:rsidRDefault="00D86A3A" w:rsidP="001E7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2nd</w:t>
      </w:r>
      <w:r w:rsidR="005758EB" w:rsidRPr="007C32AF">
        <w:rPr>
          <w:rFonts w:ascii="Times New Roman" w:hAnsi="Times New Roman" w:cs="Times New Roman"/>
        </w:rPr>
        <w:t xml:space="preserve"> assignment,</w:t>
      </w:r>
      <w:r w:rsidR="00E64A2D" w:rsidRPr="007C32AF">
        <w:rPr>
          <w:rFonts w:ascii="Times New Roman" w:hAnsi="Times New Roman" w:cs="Times New Roman"/>
        </w:rPr>
        <w:t xml:space="preserve"> </w:t>
      </w:r>
      <w:r w:rsidR="005758EB" w:rsidRPr="007C32AF">
        <w:rPr>
          <w:rFonts w:ascii="Times New Roman" w:hAnsi="Times New Roman" w:cs="Times New Roman"/>
        </w:rPr>
        <w:t>Darwin's Revolutions</w:t>
      </w:r>
    </w:p>
    <w:p w14:paraId="2C17FA90" w14:textId="77777777" w:rsidR="001B0807" w:rsidRPr="007C32AF" w:rsidRDefault="001B0807" w:rsidP="001E7894">
      <w:pPr>
        <w:rPr>
          <w:rFonts w:ascii="Times New Roman" w:hAnsi="Times New Roman" w:cs="Times New Roman"/>
        </w:rPr>
      </w:pPr>
    </w:p>
    <w:p w14:paraId="1EAE352E" w14:textId="4F1C201A" w:rsidR="00E64A2D" w:rsidRDefault="005758EB" w:rsidP="001E7894">
      <w:pPr>
        <w:rPr>
          <w:rFonts w:ascii="Times New Roman" w:hAnsi="Times New Roman" w:cs="Times New Roman"/>
        </w:rPr>
      </w:pPr>
      <w:r w:rsidRPr="007C32AF">
        <w:rPr>
          <w:rFonts w:ascii="Times New Roman" w:hAnsi="Times New Roman" w:cs="Times New Roman"/>
        </w:rPr>
        <w:t xml:space="preserve">Selected </w:t>
      </w:r>
      <w:r w:rsidR="00005DC9">
        <w:rPr>
          <w:rFonts w:ascii="Times New Roman" w:hAnsi="Times New Roman" w:cs="Times New Roman"/>
        </w:rPr>
        <w:t>letter</w:t>
      </w:r>
      <w:r w:rsidRPr="007C32AF">
        <w:rPr>
          <w:rFonts w:ascii="Times New Roman" w:hAnsi="Times New Roman" w:cs="Times New Roman"/>
        </w:rPr>
        <w:t>:</w:t>
      </w:r>
      <w:r w:rsidR="001B0807">
        <w:rPr>
          <w:rFonts w:ascii="Times New Roman" w:hAnsi="Times New Roman" w:cs="Times New Roman"/>
        </w:rPr>
        <w:t xml:space="preserve"> </w:t>
      </w:r>
      <w:r w:rsidR="00BB154A" w:rsidRPr="00BB154A">
        <w:rPr>
          <w:rFonts w:ascii="Times New Roman" w:hAnsi="Times New Roman" w:cs="Times New Roman"/>
        </w:rPr>
        <w:t xml:space="preserve">To J.D. Hooker, 11 Jan.1844. </w:t>
      </w:r>
      <w:hyperlink r:id="rId7" w:history="1">
        <w:r w:rsidR="00BB154A" w:rsidRPr="007F43F3">
          <w:rPr>
            <w:rStyle w:val="Hyperlink"/>
            <w:rFonts w:ascii="Times New Roman" w:hAnsi="Times New Roman" w:cs="Times New Roman"/>
          </w:rPr>
          <w:t>https://www.darwinproject.ac.uk/letter/DCP-LETT-729.xml</w:t>
        </w:r>
      </w:hyperlink>
    </w:p>
    <w:p w14:paraId="07ABC446" w14:textId="77777777" w:rsidR="00BB154A" w:rsidRPr="00BB154A" w:rsidRDefault="00BB154A" w:rsidP="001E7894">
      <w:pPr>
        <w:rPr>
          <w:rFonts w:ascii="Times New Roman" w:hAnsi="Times New Roman" w:cs="Times New Roman"/>
        </w:rPr>
      </w:pPr>
    </w:p>
    <w:p w14:paraId="3D358CF3" w14:textId="77777777" w:rsidR="004C419E" w:rsidRDefault="005758EB" w:rsidP="001E7894">
      <w:pPr>
        <w:rPr>
          <w:rFonts w:ascii="Times New Roman" w:hAnsi="Times New Roman" w:cs="Times New Roman"/>
        </w:rPr>
      </w:pPr>
      <w:r w:rsidRPr="00DD0C31">
        <w:rPr>
          <w:rFonts w:ascii="Times New Roman" w:hAnsi="Times New Roman" w:cs="Times New Roman"/>
        </w:rPr>
        <w:t>Your analysis begins here:</w:t>
      </w:r>
      <w:r w:rsidR="002B3E58">
        <w:rPr>
          <w:rFonts w:ascii="Times New Roman" w:hAnsi="Times New Roman" w:cs="Times New Roman"/>
        </w:rPr>
        <w:t xml:space="preserve"> </w:t>
      </w:r>
    </w:p>
    <w:p w14:paraId="0C5DADFC" w14:textId="3D981454" w:rsidR="0077014B" w:rsidRDefault="002B3E58" w:rsidP="008A34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758EB" w:rsidRPr="00DD0C31">
        <w:rPr>
          <w:rFonts w:ascii="Times New Roman" w:hAnsi="Times New Roman" w:cs="Times New Roman"/>
        </w:rPr>
        <w:t>h</w:t>
      </w:r>
      <w:r w:rsidR="00EC2725">
        <w:rPr>
          <w:rFonts w:ascii="Times New Roman" w:hAnsi="Times New Roman" w:cs="Times New Roman"/>
        </w:rPr>
        <w:t>is</w:t>
      </w:r>
      <w:r w:rsidR="005758EB" w:rsidRPr="00DD0C31">
        <w:rPr>
          <w:rFonts w:ascii="Times New Roman" w:hAnsi="Times New Roman" w:cs="Times New Roman"/>
        </w:rPr>
        <w:t xml:space="preserve"> </w:t>
      </w:r>
      <w:r w:rsidR="00005DC9">
        <w:rPr>
          <w:rFonts w:ascii="Times New Roman" w:hAnsi="Times New Roman" w:cs="Times New Roman"/>
        </w:rPr>
        <w:t>letter</w:t>
      </w:r>
      <w:r w:rsidR="001978FC">
        <w:rPr>
          <w:rFonts w:ascii="Times New Roman" w:hAnsi="Times New Roman" w:cs="Times New Roman"/>
        </w:rPr>
        <w:t xml:space="preserve"> </w:t>
      </w:r>
      <w:r w:rsidR="00B6532A">
        <w:rPr>
          <w:rFonts w:ascii="Times New Roman" w:hAnsi="Times New Roman" w:cs="Times New Roman"/>
        </w:rPr>
        <w:t>was written</w:t>
      </w:r>
      <w:r w:rsidR="00EC2725">
        <w:rPr>
          <w:rFonts w:ascii="Times New Roman" w:hAnsi="Times New Roman" w:cs="Times New Roman"/>
        </w:rPr>
        <w:t xml:space="preserve"> by</w:t>
      </w:r>
      <w:r w:rsidR="00B6532A" w:rsidRPr="00B6532A">
        <w:rPr>
          <w:rFonts w:ascii="Times New Roman" w:hAnsi="Times New Roman" w:cs="Times New Roman"/>
        </w:rPr>
        <w:t> </w:t>
      </w:r>
      <w:r w:rsidR="00B65711" w:rsidRPr="00B65711">
        <w:rPr>
          <w:rFonts w:ascii="Times New Roman" w:hAnsi="Times New Roman" w:cs="Times New Roman"/>
        </w:rPr>
        <w:t xml:space="preserve">Charles </w:t>
      </w:r>
      <w:r w:rsidR="00EC2725">
        <w:rPr>
          <w:rFonts w:ascii="Times New Roman" w:hAnsi="Times New Roman" w:cs="Times New Roman"/>
        </w:rPr>
        <w:t>Darwin to</w:t>
      </w:r>
      <w:commentRangeStart w:id="0"/>
      <w:r w:rsidR="00EC2725">
        <w:rPr>
          <w:rFonts w:ascii="Times New Roman" w:hAnsi="Times New Roman" w:cs="Times New Roman"/>
        </w:rPr>
        <w:t xml:space="preserve"> </w:t>
      </w:r>
      <w:r w:rsidR="00EC2725" w:rsidRPr="00B6532A">
        <w:rPr>
          <w:rFonts w:ascii="Times New Roman" w:hAnsi="Times New Roman" w:cs="Times New Roman"/>
        </w:rPr>
        <w:t>Joseph Dalton Hooker</w:t>
      </w:r>
      <w:r w:rsidR="00B6532A" w:rsidRPr="00B6532A">
        <w:rPr>
          <w:rFonts w:ascii="Times New Roman" w:hAnsi="Times New Roman" w:cs="Times New Roman"/>
        </w:rPr>
        <w:t xml:space="preserve"> </w:t>
      </w:r>
      <w:r w:rsidR="00EC2725">
        <w:rPr>
          <w:rFonts w:ascii="Times New Roman" w:hAnsi="Times New Roman" w:cs="Times New Roman"/>
        </w:rPr>
        <w:t xml:space="preserve">who was his </w:t>
      </w:r>
      <w:r w:rsidR="00B6532A" w:rsidRPr="00B6532A">
        <w:rPr>
          <w:rFonts w:ascii="Times New Roman" w:hAnsi="Times New Roman" w:cs="Times New Roman"/>
        </w:rPr>
        <w:t>closest friend</w:t>
      </w:r>
      <w:r w:rsidR="00B6532A">
        <w:rPr>
          <w:rFonts w:ascii="Times New Roman" w:hAnsi="Times New Roman" w:cs="Times New Roman"/>
        </w:rPr>
        <w:t xml:space="preserve"> </w:t>
      </w:r>
      <w:commentRangeEnd w:id="0"/>
      <w:r w:rsidR="00923B37">
        <w:rPr>
          <w:rStyle w:val="CommentReference"/>
        </w:rPr>
        <w:commentReference w:id="0"/>
      </w:r>
      <w:proofErr w:type="gramStart"/>
      <w:r w:rsidR="00B6532A">
        <w:rPr>
          <w:rFonts w:ascii="Times New Roman" w:hAnsi="Times New Roman" w:cs="Times New Roman"/>
        </w:rPr>
        <w:t>in order to</w:t>
      </w:r>
      <w:proofErr w:type="gramEnd"/>
      <w:r w:rsidR="00B6532A">
        <w:rPr>
          <w:rFonts w:ascii="Times New Roman" w:hAnsi="Times New Roman" w:cs="Times New Roman"/>
        </w:rPr>
        <w:t xml:space="preserve"> </w:t>
      </w:r>
      <w:r w:rsidR="00EC2725" w:rsidRPr="00EC2725">
        <w:rPr>
          <w:rFonts w:ascii="Times New Roman" w:hAnsi="Times New Roman" w:cs="Times New Roman"/>
        </w:rPr>
        <w:t>express his gratitude</w:t>
      </w:r>
      <w:r w:rsidR="001E1220">
        <w:rPr>
          <w:rFonts w:ascii="Times New Roman" w:hAnsi="Times New Roman" w:cs="Times New Roman"/>
        </w:rPr>
        <w:t xml:space="preserve"> that </w:t>
      </w:r>
      <w:r w:rsidR="00EC2725">
        <w:rPr>
          <w:rFonts w:ascii="Times New Roman" w:hAnsi="Times New Roman" w:cs="Times New Roman"/>
        </w:rPr>
        <w:t>Hooker</w:t>
      </w:r>
      <w:r w:rsidR="0077014B" w:rsidRPr="0077014B">
        <w:rPr>
          <w:rFonts w:ascii="Times New Roman" w:hAnsi="Times New Roman" w:cs="Times New Roman"/>
        </w:rPr>
        <w:t xml:space="preserve"> </w:t>
      </w:r>
      <w:r w:rsidR="0077014B">
        <w:rPr>
          <w:rFonts w:ascii="Times New Roman" w:hAnsi="Times New Roman" w:cs="Times New Roman"/>
        </w:rPr>
        <w:t>shared his research on the</w:t>
      </w:r>
      <w:r w:rsidR="0077014B" w:rsidRPr="006C3FC8">
        <w:rPr>
          <w:rFonts w:ascii="Times New Roman" w:hAnsi="Times New Roman" w:cs="Times New Roman"/>
        </w:rPr>
        <w:t xml:space="preserve"> Botany of S. Patagonia</w:t>
      </w:r>
      <w:r w:rsidR="00B865A6">
        <w:rPr>
          <w:rFonts w:ascii="Times New Roman" w:hAnsi="Times New Roman" w:cs="Times New Roman"/>
        </w:rPr>
        <w:t xml:space="preserve"> mainly</w:t>
      </w:r>
      <w:r w:rsidR="00B0140F">
        <w:rPr>
          <w:rFonts w:ascii="Times New Roman" w:hAnsi="Times New Roman" w:cs="Times New Roman"/>
        </w:rPr>
        <w:t xml:space="preserve"> </w:t>
      </w:r>
      <w:r w:rsidR="0077014B" w:rsidRPr="0077014B">
        <w:rPr>
          <w:rFonts w:ascii="Times New Roman" w:hAnsi="Times New Roman" w:cs="Times New Roman"/>
        </w:rPr>
        <w:t>the collection of specimens</w:t>
      </w:r>
      <w:r w:rsidR="00B0140F">
        <w:rPr>
          <w:rFonts w:ascii="Times New Roman" w:hAnsi="Times New Roman" w:cs="Times New Roman"/>
        </w:rPr>
        <w:t>,</w:t>
      </w:r>
      <w:r w:rsidR="00844231">
        <w:rPr>
          <w:rFonts w:ascii="Times New Roman" w:hAnsi="Times New Roman" w:cs="Times New Roman"/>
        </w:rPr>
        <w:t xml:space="preserve"> </w:t>
      </w:r>
      <w:r w:rsidR="00844231" w:rsidRPr="00844231">
        <w:rPr>
          <w:rFonts w:ascii="Times New Roman" w:hAnsi="Times New Roman" w:cs="Times New Roman"/>
        </w:rPr>
        <w:t>and the</w:t>
      </w:r>
      <w:r w:rsidR="00B865A6">
        <w:rPr>
          <w:rFonts w:ascii="Times New Roman" w:hAnsi="Times New Roman" w:cs="Times New Roman"/>
        </w:rPr>
        <w:t xml:space="preserve"> discussion of</w:t>
      </w:r>
      <w:r w:rsidR="009975D0">
        <w:rPr>
          <w:rFonts w:ascii="Times New Roman" w:hAnsi="Times New Roman" w:cs="Times New Roman"/>
        </w:rPr>
        <w:t xml:space="preserve"> the </w:t>
      </w:r>
      <w:r w:rsidR="00844231" w:rsidRPr="00844231">
        <w:rPr>
          <w:rFonts w:ascii="Times New Roman" w:hAnsi="Times New Roman" w:cs="Times New Roman"/>
        </w:rPr>
        <w:t xml:space="preserve">concept of </w:t>
      </w:r>
      <w:r w:rsidR="00B865A6">
        <w:rPr>
          <w:rFonts w:ascii="Times New Roman" w:hAnsi="Times New Roman" w:cs="Times New Roman"/>
        </w:rPr>
        <w:t xml:space="preserve">“the origin of </w:t>
      </w:r>
      <w:r w:rsidR="00844231" w:rsidRPr="00844231">
        <w:rPr>
          <w:rFonts w:ascii="Times New Roman" w:hAnsi="Times New Roman" w:cs="Times New Roman"/>
        </w:rPr>
        <w:t>species</w:t>
      </w:r>
      <w:r w:rsidR="00B865A6">
        <w:rPr>
          <w:rFonts w:ascii="Times New Roman" w:hAnsi="Times New Roman" w:cs="Times New Roman"/>
        </w:rPr>
        <w:t>”.</w:t>
      </w:r>
      <w:r w:rsidR="00022A6B">
        <w:rPr>
          <w:rFonts w:ascii="Times New Roman" w:hAnsi="Times New Roman" w:cs="Times New Roman"/>
        </w:rPr>
        <w:t xml:space="preserve"> By reading the letter, we can </w:t>
      </w:r>
      <w:r w:rsidR="008A34FF">
        <w:rPr>
          <w:rFonts w:ascii="Times New Roman" w:hAnsi="Times New Roman" w:cs="Times New Roman"/>
        </w:rPr>
        <w:t xml:space="preserve">figure out the </w:t>
      </w:r>
      <w:r w:rsidR="008A34FF" w:rsidRPr="008A34FF">
        <w:rPr>
          <w:rFonts w:ascii="Times New Roman" w:hAnsi="Times New Roman" w:cs="Times New Roman"/>
        </w:rPr>
        <w:t>personality</w:t>
      </w:r>
      <w:r w:rsidR="008A34FF">
        <w:rPr>
          <w:rFonts w:ascii="Times New Roman" w:hAnsi="Times New Roman" w:cs="Times New Roman"/>
        </w:rPr>
        <w:t xml:space="preserve"> of Darwi</w:t>
      </w:r>
      <w:r w:rsidR="001B7FE8">
        <w:rPr>
          <w:rFonts w:ascii="Times New Roman" w:hAnsi="Times New Roman" w:cs="Times New Roman"/>
        </w:rPr>
        <w:t>n.</w:t>
      </w:r>
    </w:p>
    <w:p w14:paraId="5258F692" w14:textId="5F520134" w:rsidR="008338D4" w:rsidRDefault="008338D4" w:rsidP="008A34FF">
      <w:pPr>
        <w:jc w:val="both"/>
        <w:rPr>
          <w:rFonts w:ascii="Times New Roman" w:hAnsi="Times New Roman" w:cs="Times New Roman"/>
        </w:rPr>
      </w:pPr>
    </w:p>
    <w:p w14:paraId="56667673" w14:textId="63E9D359" w:rsidR="00811063" w:rsidRDefault="00F74D92" w:rsidP="00F74D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Darwin appears</w:t>
      </w:r>
      <w:r w:rsidRPr="00F74D92">
        <w:rPr>
          <w:rFonts w:ascii="Times New Roman" w:hAnsi="Times New Roman" w:cs="Times New Roman"/>
        </w:rPr>
        <w:t xml:space="preserve"> to</w:t>
      </w:r>
      <w:r w:rsidR="007C2D76">
        <w:rPr>
          <w:rFonts w:ascii="Times New Roman" w:hAnsi="Times New Roman" w:cs="Times New Roman"/>
        </w:rPr>
        <w:t xml:space="preserve"> be</w:t>
      </w:r>
      <w:r w:rsidR="008901CF" w:rsidRPr="008901CF">
        <w:rPr>
          <w:rFonts w:ascii="Times New Roman" w:hAnsi="Times New Roman" w:cs="Times New Roman"/>
        </w:rPr>
        <w:t xml:space="preserve"> </w:t>
      </w:r>
      <w:r w:rsidR="008901CF">
        <w:rPr>
          <w:rFonts w:ascii="Times New Roman" w:hAnsi="Times New Roman" w:cs="Times New Roman"/>
        </w:rPr>
        <w:t>r</w:t>
      </w:r>
      <w:r w:rsidR="008901CF" w:rsidRPr="00E56641">
        <w:rPr>
          <w:rFonts w:ascii="Times New Roman" w:hAnsi="Times New Roman" w:cs="Times New Roman"/>
        </w:rPr>
        <w:t>igorous</w:t>
      </w:r>
      <w:r w:rsidRPr="00F74D92">
        <w:rPr>
          <w:rFonts w:ascii="Times New Roman" w:hAnsi="Times New Roman" w:cs="Times New Roman"/>
        </w:rPr>
        <w:t xml:space="preserve"> </w:t>
      </w:r>
      <w:r w:rsidR="00E56641">
        <w:rPr>
          <w:rFonts w:ascii="Times New Roman" w:hAnsi="Times New Roman" w:cs="Times New Roman"/>
        </w:rPr>
        <w:t>and</w:t>
      </w:r>
      <w:r w:rsidR="008901CF">
        <w:rPr>
          <w:rFonts w:ascii="Times New Roman" w:hAnsi="Times New Roman" w:cs="Times New Roman"/>
        </w:rPr>
        <w:t xml:space="preserve"> </w:t>
      </w:r>
      <w:r w:rsidR="00580798" w:rsidRPr="00580798">
        <w:rPr>
          <w:rFonts w:ascii="Times New Roman" w:hAnsi="Times New Roman" w:cs="Times New Roman"/>
        </w:rPr>
        <w:t>cautious</w:t>
      </w:r>
      <w:r w:rsidR="00E56641">
        <w:rPr>
          <w:rFonts w:ascii="Times New Roman" w:hAnsi="Times New Roman" w:cs="Times New Roman"/>
        </w:rPr>
        <w:t>.</w:t>
      </w:r>
      <w:r w:rsidR="00A6513E">
        <w:rPr>
          <w:rFonts w:ascii="Times New Roman" w:hAnsi="Times New Roman" w:cs="Times New Roman"/>
        </w:rPr>
        <w:t xml:space="preserve"> </w:t>
      </w:r>
      <w:r w:rsidR="00C0517C">
        <w:rPr>
          <w:rFonts w:ascii="Times New Roman" w:hAnsi="Times New Roman" w:cs="Times New Roman"/>
        </w:rPr>
        <w:t xml:space="preserve">He requested Hooker to observe and collect the </w:t>
      </w:r>
      <w:r w:rsidR="00C0517C" w:rsidRPr="00C0517C">
        <w:rPr>
          <w:rFonts w:ascii="Times New Roman" w:hAnsi="Times New Roman" w:cs="Times New Roman"/>
        </w:rPr>
        <w:t xml:space="preserve">Galapagos organisms </w:t>
      </w:r>
      <w:r w:rsidR="005D3060">
        <w:rPr>
          <w:rFonts w:ascii="Times New Roman" w:hAnsi="Times New Roman" w:cs="Times New Roman"/>
        </w:rPr>
        <w:t>and, in the words,</w:t>
      </w:r>
      <w:r w:rsidR="00A6513E">
        <w:rPr>
          <w:rFonts w:ascii="Times New Roman" w:hAnsi="Times New Roman" w:cs="Times New Roman"/>
        </w:rPr>
        <w:t xml:space="preserve"> “</w:t>
      </w:r>
      <w:r w:rsidR="005A1262" w:rsidRPr="005A1262">
        <w:rPr>
          <w:rFonts w:ascii="Times New Roman" w:hAnsi="Times New Roman" w:cs="Times New Roman"/>
        </w:rPr>
        <w:t>I determined to collect blindly every sort of fact, which bear any way on what are species.</w:t>
      </w:r>
      <w:r w:rsidR="005A1262">
        <w:rPr>
          <w:rFonts w:ascii="Times New Roman" w:hAnsi="Times New Roman" w:cs="Times New Roman"/>
        </w:rPr>
        <w:t xml:space="preserve">” </w:t>
      </w:r>
      <w:r w:rsidR="00474734">
        <w:rPr>
          <w:rFonts w:ascii="Times New Roman" w:hAnsi="Times New Roman" w:cs="Times New Roman"/>
        </w:rPr>
        <w:t>d</w:t>
      </w:r>
      <w:r w:rsidR="00C0517C">
        <w:rPr>
          <w:rFonts w:ascii="Times New Roman" w:hAnsi="Times New Roman" w:cs="Times New Roman"/>
        </w:rPr>
        <w:t>emonstrated that</w:t>
      </w:r>
      <w:r w:rsidR="00DF7D37">
        <w:rPr>
          <w:rFonts w:ascii="Times New Roman" w:hAnsi="Times New Roman" w:cs="Times New Roman"/>
        </w:rPr>
        <w:t xml:space="preserve"> even though</w:t>
      </w:r>
      <w:r w:rsidR="00C0517C">
        <w:rPr>
          <w:rFonts w:ascii="Times New Roman" w:hAnsi="Times New Roman" w:cs="Times New Roman"/>
        </w:rPr>
        <w:t xml:space="preserve"> </w:t>
      </w:r>
      <w:commentRangeStart w:id="1"/>
      <w:r w:rsidR="0062697C">
        <w:rPr>
          <w:rFonts w:ascii="Times New Roman" w:hAnsi="Times New Roman" w:cs="Times New Roman"/>
        </w:rPr>
        <w:t>Darwin</w:t>
      </w:r>
      <w:r w:rsidR="00DF7D37">
        <w:rPr>
          <w:rFonts w:ascii="Times New Roman" w:hAnsi="Times New Roman" w:cs="Times New Roman"/>
        </w:rPr>
        <w:t xml:space="preserve"> had come up with the idea of “</w:t>
      </w:r>
      <w:r w:rsidR="00DF7D37" w:rsidRPr="00DF7D37">
        <w:rPr>
          <w:rFonts w:ascii="Times New Roman" w:hAnsi="Times New Roman" w:cs="Times New Roman"/>
        </w:rPr>
        <w:t>species are not (it is like confessing a murder) immutable</w:t>
      </w:r>
      <w:r w:rsidR="00DF7D37">
        <w:rPr>
          <w:rFonts w:ascii="Times New Roman" w:hAnsi="Times New Roman" w:cs="Times New Roman"/>
        </w:rPr>
        <w:t>”</w:t>
      </w:r>
      <w:r w:rsidR="004C3F0F">
        <w:rPr>
          <w:rFonts w:ascii="Times New Roman" w:hAnsi="Times New Roman" w:cs="Times New Roman"/>
        </w:rPr>
        <w:t xml:space="preserve"> in this letter</w:t>
      </w:r>
      <w:r w:rsidR="00364A19">
        <w:rPr>
          <w:rFonts w:ascii="Times New Roman" w:hAnsi="Times New Roman" w:cs="Times New Roman"/>
        </w:rPr>
        <w:t xml:space="preserve"> in 1844</w:t>
      </w:r>
      <w:commentRangeEnd w:id="1"/>
      <w:r w:rsidR="00923B37">
        <w:rPr>
          <w:rStyle w:val="CommentReference"/>
        </w:rPr>
        <w:commentReference w:id="1"/>
      </w:r>
      <w:r w:rsidR="004C3F0F">
        <w:rPr>
          <w:rFonts w:ascii="Times New Roman" w:hAnsi="Times New Roman" w:cs="Times New Roman"/>
        </w:rPr>
        <w:t>, he didn’t e</w:t>
      </w:r>
      <w:r w:rsidR="004C3F0F" w:rsidRPr="004C3F0F">
        <w:rPr>
          <w:rFonts w:ascii="Times New Roman" w:hAnsi="Times New Roman" w:cs="Times New Roman"/>
        </w:rPr>
        <w:t xml:space="preserve">ager for </w:t>
      </w:r>
      <w:r w:rsidR="00CF2193">
        <w:rPr>
          <w:rFonts w:ascii="Times New Roman" w:hAnsi="Times New Roman" w:cs="Times New Roman"/>
        </w:rPr>
        <w:t>publishing his research</w:t>
      </w:r>
      <w:r w:rsidR="004C3F0F">
        <w:rPr>
          <w:rFonts w:ascii="Times New Roman" w:hAnsi="Times New Roman" w:cs="Times New Roman"/>
        </w:rPr>
        <w:t>.</w:t>
      </w:r>
      <w:r w:rsidR="00DF7D37">
        <w:rPr>
          <w:rFonts w:ascii="Times New Roman" w:hAnsi="Times New Roman" w:cs="Times New Roman"/>
        </w:rPr>
        <w:t xml:space="preserve">  </w:t>
      </w:r>
    </w:p>
    <w:p w14:paraId="7176096E" w14:textId="77777777" w:rsidR="00811063" w:rsidRDefault="00811063" w:rsidP="00F74D92">
      <w:pPr>
        <w:jc w:val="both"/>
        <w:rPr>
          <w:rFonts w:ascii="Times New Roman" w:hAnsi="Times New Roman" w:cs="Times New Roman"/>
        </w:rPr>
      </w:pPr>
    </w:p>
    <w:p w14:paraId="21B958E0" w14:textId="7700F6F2" w:rsidR="00DF1B27" w:rsidRDefault="00811063" w:rsidP="00DF1B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Indeed, </w:t>
      </w:r>
      <w:r w:rsidR="00A7199F">
        <w:rPr>
          <w:rFonts w:ascii="Times New Roman" w:hAnsi="Times New Roman" w:cs="Times New Roman"/>
        </w:rPr>
        <w:t>Darwin</w:t>
      </w:r>
      <w:r w:rsidR="006C74B3">
        <w:rPr>
          <w:rFonts w:ascii="Times New Roman" w:hAnsi="Times New Roman" w:cs="Times New Roman"/>
        </w:rPr>
        <w:t xml:space="preserve"> </w:t>
      </w:r>
      <w:r w:rsidR="006C74B3" w:rsidRPr="006C74B3">
        <w:rPr>
          <w:rFonts w:ascii="Times New Roman" w:hAnsi="Times New Roman" w:cs="Times New Roman"/>
        </w:rPr>
        <w:t>was cautious about publishing his comprehensive theory of evolution through natural selection. He gather</w:t>
      </w:r>
      <w:r w:rsidR="0028078D">
        <w:rPr>
          <w:rFonts w:ascii="Times New Roman" w:hAnsi="Times New Roman" w:cs="Times New Roman"/>
        </w:rPr>
        <w:t>ed</w:t>
      </w:r>
      <w:r w:rsidR="006C74B3" w:rsidRPr="006C74B3">
        <w:rPr>
          <w:rFonts w:ascii="Times New Roman" w:hAnsi="Times New Roman" w:cs="Times New Roman"/>
        </w:rPr>
        <w:t xml:space="preserve"> evidence, conduct</w:t>
      </w:r>
      <w:r w:rsidR="0028078D">
        <w:rPr>
          <w:rFonts w:ascii="Times New Roman" w:hAnsi="Times New Roman" w:cs="Times New Roman"/>
        </w:rPr>
        <w:t>ed</w:t>
      </w:r>
      <w:r w:rsidR="006C74B3" w:rsidRPr="006C74B3">
        <w:rPr>
          <w:rFonts w:ascii="Times New Roman" w:hAnsi="Times New Roman" w:cs="Times New Roman"/>
        </w:rPr>
        <w:t xml:space="preserve"> experiments, and refin</w:t>
      </w:r>
      <w:r w:rsidR="0028078D">
        <w:rPr>
          <w:rFonts w:ascii="Times New Roman" w:hAnsi="Times New Roman" w:cs="Times New Roman"/>
        </w:rPr>
        <w:t>ed</w:t>
      </w:r>
      <w:r w:rsidR="006C74B3" w:rsidRPr="006C74B3">
        <w:rPr>
          <w:rFonts w:ascii="Times New Roman" w:hAnsi="Times New Roman" w:cs="Times New Roman"/>
        </w:rPr>
        <w:t xml:space="preserve"> his ideas</w:t>
      </w:r>
      <w:r w:rsidR="00957654">
        <w:rPr>
          <w:rFonts w:ascii="Times New Roman" w:hAnsi="Times New Roman" w:cs="Times New Roman"/>
        </w:rPr>
        <w:t xml:space="preserve"> starting in 1831(the </w:t>
      </w:r>
      <w:r w:rsidR="00957654" w:rsidRPr="00957654">
        <w:rPr>
          <w:rFonts w:ascii="Times New Roman" w:hAnsi="Times New Roman" w:cs="Times New Roman"/>
        </w:rPr>
        <w:t xml:space="preserve">voyage on </w:t>
      </w:r>
      <w:r w:rsidR="00957654" w:rsidRPr="00923B37">
        <w:rPr>
          <w:rFonts w:ascii="Times New Roman" w:hAnsi="Times New Roman" w:cs="Times New Roman"/>
          <w:i/>
          <w:iCs/>
          <w:rPrChange w:id="2" w:author="陆伊骊" w:date="2023-12-09T11:10:00Z">
            <w:rPr>
              <w:rFonts w:ascii="Times New Roman" w:hAnsi="Times New Roman" w:cs="Times New Roman"/>
            </w:rPr>
          </w:rPrChange>
        </w:rPr>
        <w:t>HMS</w:t>
      </w:r>
      <w:r w:rsidR="00957654" w:rsidRPr="00957654">
        <w:rPr>
          <w:rFonts w:ascii="Times New Roman" w:hAnsi="Times New Roman" w:cs="Times New Roman"/>
        </w:rPr>
        <w:t xml:space="preserve"> Beagle</w:t>
      </w:r>
      <w:r w:rsidR="00957654">
        <w:rPr>
          <w:rFonts w:ascii="Times New Roman" w:hAnsi="Times New Roman" w:cs="Times New Roman"/>
        </w:rPr>
        <w:t>) to 1859(</w:t>
      </w:r>
      <w:r w:rsidR="00957654" w:rsidRPr="00957654">
        <w:rPr>
          <w:rFonts w:ascii="Times New Roman" w:hAnsi="Times New Roman" w:cs="Times New Roman"/>
        </w:rPr>
        <w:t>publishing "On the Origin of Species"</w:t>
      </w:r>
      <w:r w:rsidR="00957654">
        <w:rPr>
          <w:rFonts w:ascii="Times New Roman" w:hAnsi="Times New Roman" w:cs="Times New Roman"/>
        </w:rPr>
        <w:t>)</w:t>
      </w:r>
      <w:r w:rsidR="006C74B3" w:rsidRPr="006C74B3">
        <w:rPr>
          <w:rFonts w:ascii="Times New Roman" w:hAnsi="Times New Roman" w:cs="Times New Roman"/>
        </w:rPr>
        <w:t>.</w:t>
      </w:r>
      <w:r w:rsidR="00084DF9" w:rsidRPr="00084DF9">
        <w:rPr>
          <w:rFonts w:ascii="Times New Roman" w:hAnsi="Times New Roman" w:cs="Times New Roman"/>
        </w:rPr>
        <w:t xml:space="preserve"> </w:t>
      </w:r>
      <w:r w:rsidR="00DF1B27">
        <w:rPr>
          <w:rFonts w:ascii="Times New Roman" w:hAnsi="Times New Roman" w:cs="Times New Roman"/>
        </w:rPr>
        <w:t>H</w:t>
      </w:r>
      <w:r w:rsidR="00DF1B27" w:rsidRPr="00DF1B27">
        <w:rPr>
          <w:rFonts w:ascii="Times New Roman" w:hAnsi="Times New Roman" w:cs="Times New Roman"/>
        </w:rPr>
        <w:t>is project was highly ambitious and of immense scope</w:t>
      </w:r>
      <w:r w:rsidR="00DF1B27">
        <w:rPr>
          <w:rFonts w:ascii="Times New Roman" w:hAnsi="Times New Roman" w:cs="Times New Roman"/>
        </w:rPr>
        <w:t>,</w:t>
      </w:r>
      <w:r w:rsidR="00DF1B27" w:rsidRPr="00DF1B27">
        <w:rPr>
          <w:rFonts w:ascii="Times New Roman" w:hAnsi="Times New Roman" w:cs="Times New Roman"/>
        </w:rPr>
        <w:t xml:space="preserve"> </w:t>
      </w:r>
      <w:r w:rsidR="00DF1B27">
        <w:rPr>
          <w:rFonts w:ascii="Times New Roman" w:hAnsi="Times New Roman" w:cs="Times New Roman"/>
        </w:rPr>
        <w:t xml:space="preserve">challenging other </w:t>
      </w:r>
      <w:r w:rsidR="00DF1B27" w:rsidRPr="00DF1B27">
        <w:rPr>
          <w:rFonts w:ascii="Times New Roman" w:hAnsi="Times New Roman" w:cs="Times New Roman"/>
        </w:rPr>
        <w:t>scientists</w:t>
      </w:r>
      <w:r w:rsidR="00DF1B27">
        <w:rPr>
          <w:rFonts w:ascii="Times New Roman" w:hAnsi="Times New Roman" w:cs="Times New Roman"/>
        </w:rPr>
        <w:t xml:space="preserve">, </w:t>
      </w:r>
      <w:r w:rsidR="00DF1B27" w:rsidRPr="00DF1B27">
        <w:rPr>
          <w:rFonts w:ascii="Times New Roman" w:hAnsi="Times New Roman" w:cs="Times New Roman"/>
        </w:rPr>
        <w:t>theologians</w:t>
      </w:r>
      <w:r w:rsidR="00DF1B27">
        <w:rPr>
          <w:rFonts w:ascii="Times New Roman" w:hAnsi="Times New Roman" w:cs="Times New Roman"/>
        </w:rPr>
        <w:t xml:space="preserve">, </w:t>
      </w:r>
      <w:r w:rsidR="00765642">
        <w:rPr>
          <w:rFonts w:ascii="Times New Roman" w:hAnsi="Times New Roman" w:cs="Times New Roman"/>
        </w:rPr>
        <w:t>and</w:t>
      </w:r>
      <w:r w:rsidR="00DF1B27">
        <w:rPr>
          <w:rFonts w:ascii="Times New Roman" w:hAnsi="Times New Roman" w:cs="Times New Roman"/>
        </w:rPr>
        <w:t xml:space="preserve"> even religion. Therefore,</w:t>
      </w:r>
      <w:r w:rsidR="00DF1B27" w:rsidRPr="00DF1B27">
        <w:rPr>
          <w:rFonts w:ascii="Times New Roman" w:hAnsi="Times New Roman" w:cs="Times New Roman"/>
        </w:rPr>
        <w:t xml:space="preserve"> </w:t>
      </w:r>
      <w:r w:rsidR="00DF1B27">
        <w:rPr>
          <w:rFonts w:ascii="Times New Roman" w:hAnsi="Times New Roman" w:cs="Times New Roman"/>
        </w:rPr>
        <w:t>h</w:t>
      </w:r>
      <w:r w:rsidR="00DF1B27" w:rsidRPr="00084DF9">
        <w:rPr>
          <w:rFonts w:ascii="Times New Roman" w:hAnsi="Times New Roman" w:cs="Times New Roman"/>
        </w:rPr>
        <w:t>e</w:t>
      </w:r>
      <w:r w:rsidR="00DF1B27">
        <w:rPr>
          <w:rFonts w:ascii="Times New Roman" w:hAnsi="Times New Roman" w:cs="Times New Roman"/>
        </w:rPr>
        <w:t xml:space="preserve"> spent</w:t>
      </w:r>
      <w:r w:rsidR="00DF1B27" w:rsidRPr="00957654">
        <w:t xml:space="preserve"> </w:t>
      </w:r>
      <w:r w:rsidR="00DF1B27" w:rsidRPr="00957654">
        <w:rPr>
          <w:rFonts w:ascii="Times New Roman" w:hAnsi="Times New Roman" w:cs="Times New Roman"/>
        </w:rPr>
        <w:t>over 20 years</w:t>
      </w:r>
      <w:r w:rsidR="00DF1B27" w:rsidRPr="00084DF9">
        <w:rPr>
          <w:rFonts w:ascii="Times New Roman" w:hAnsi="Times New Roman" w:cs="Times New Roman"/>
        </w:rPr>
        <w:t xml:space="preserve"> </w:t>
      </w:r>
      <w:proofErr w:type="gramStart"/>
      <w:r w:rsidR="00DF1B27">
        <w:rPr>
          <w:rFonts w:ascii="Times New Roman" w:hAnsi="Times New Roman" w:cs="Times New Roman"/>
        </w:rPr>
        <w:t>in order</w:t>
      </w:r>
      <w:r w:rsidR="00DF1B27" w:rsidRPr="00084DF9">
        <w:rPr>
          <w:rFonts w:ascii="Times New Roman" w:hAnsi="Times New Roman" w:cs="Times New Roman"/>
        </w:rPr>
        <w:t xml:space="preserve"> to</w:t>
      </w:r>
      <w:proofErr w:type="gramEnd"/>
      <w:r w:rsidR="00DF1B27" w:rsidRPr="00084DF9">
        <w:rPr>
          <w:rFonts w:ascii="Times New Roman" w:hAnsi="Times New Roman" w:cs="Times New Roman"/>
        </w:rPr>
        <w:t xml:space="preserve"> ensure that his theory was well-supported and could withstand scrutiny</w:t>
      </w:r>
      <w:r w:rsidR="00DF1B27">
        <w:rPr>
          <w:rFonts w:ascii="Times New Roman" w:hAnsi="Times New Roman" w:cs="Times New Roman"/>
        </w:rPr>
        <w:t xml:space="preserve">. </w:t>
      </w:r>
    </w:p>
    <w:p w14:paraId="17A82721" w14:textId="5E934025" w:rsidR="0015256B" w:rsidRPr="00DF1B27" w:rsidRDefault="0015256B" w:rsidP="00F74D92">
      <w:pPr>
        <w:jc w:val="both"/>
        <w:rPr>
          <w:rFonts w:ascii="Times New Roman" w:hAnsi="Times New Roman" w:cs="Times New Roman"/>
        </w:rPr>
      </w:pPr>
    </w:p>
    <w:p w14:paraId="272BF28D" w14:textId="77777777" w:rsidR="00B80E2B" w:rsidRDefault="00AC7DCA" w:rsidP="00F74D92">
      <w:pPr>
        <w:jc w:val="both"/>
        <w:rPr>
          <w:rFonts w:ascii="Times New Roman" w:hAnsi="Times New Roman" w:cs="Times New Roman"/>
        </w:rPr>
      </w:pPr>
      <w:r w:rsidRPr="00AC7DCA">
        <w:rPr>
          <w:rFonts w:ascii="Times New Roman" w:hAnsi="Times New Roman" w:cs="Times New Roman"/>
        </w:rPr>
        <w:t>After the theory of natural selection had finally been brought before a scientific audience</w:t>
      </w:r>
      <w:r>
        <w:rPr>
          <w:rFonts w:ascii="Times New Roman" w:hAnsi="Times New Roman" w:cs="Times New Roman"/>
        </w:rPr>
        <w:t xml:space="preserve"> at the</w:t>
      </w:r>
      <w:r w:rsidRPr="00AC7DCA">
        <w:rPr>
          <w:rFonts w:ascii="Times New Roman" w:hAnsi="Times New Roman" w:cs="Times New Roman"/>
        </w:rPr>
        <w:t xml:space="preserve"> </w:t>
      </w:r>
      <w:r w:rsidRPr="004B114F">
        <w:rPr>
          <w:rFonts w:ascii="Times New Roman" w:hAnsi="Times New Roman" w:cs="Times New Roman"/>
        </w:rPr>
        <w:t>Linnean Society of London in 1858</w:t>
      </w:r>
      <w:r w:rsidRPr="00AC7DCA">
        <w:rPr>
          <w:rFonts w:ascii="Times New Roman" w:hAnsi="Times New Roman" w:cs="Times New Roman"/>
        </w:rPr>
        <w:t xml:space="preserve">, Darwin </w:t>
      </w:r>
      <w:r w:rsidR="007B0071">
        <w:rPr>
          <w:rFonts w:ascii="Times New Roman" w:hAnsi="Times New Roman" w:cs="Times New Roman"/>
        </w:rPr>
        <w:t>still maintained his r</w:t>
      </w:r>
      <w:r w:rsidR="007B0071" w:rsidRPr="00E56641">
        <w:rPr>
          <w:rFonts w:ascii="Times New Roman" w:hAnsi="Times New Roman" w:cs="Times New Roman"/>
        </w:rPr>
        <w:t>igorous</w:t>
      </w:r>
      <w:r w:rsidR="007B0071">
        <w:rPr>
          <w:rFonts w:ascii="Times New Roman" w:hAnsi="Times New Roman" w:cs="Times New Roman"/>
        </w:rPr>
        <w:t xml:space="preserve"> attitude in </w:t>
      </w:r>
      <w:r w:rsidR="007B0071" w:rsidRPr="006C74B3">
        <w:rPr>
          <w:rFonts w:ascii="Times New Roman" w:hAnsi="Times New Roman" w:cs="Times New Roman"/>
        </w:rPr>
        <w:t>publishing his</w:t>
      </w:r>
      <w:r w:rsidR="007B0071" w:rsidRPr="00AC7DCA">
        <w:rPr>
          <w:rFonts w:ascii="Times New Roman" w:hAnsi="Times New Roman" w:cs="Times New Roman"/>
        </w:rPr>
        <w:t xml:space="preserve"> </w:t>
      </w:r>
      <w:r w:rsidR="007B0071">
        <w:rPr>
          <w:rFonts w:ascii="Times New Roman" w:hAnsi="Times New Roman" w:cs="Times New Roman"/>
        </w:rPr>
        <w:t xml:space="preserve">theory. He </w:t>
      </w:r>
      <w:r w:rsidRPr="00AC7DCA">
        <w:rPr>
          <w:rFonts w:ascii="Times New Roman" w:hAnsi="Times New Roman" w:cs="Times New Roman"/>
        </w:rPr>
        <w:t>felt that he should publish a fuller and more formal statement, particularly since the excerpts from his writings in the joint paper had not been written for publication</w:t>
      </w:r>
      <w:r w:rsidR="00F77C8E">
        <w:rPr>
          <w:rFonts w:ascii="Times New Roman" w:hAnsi="Times New Roman" w:cs="Times New Roman"/>
        </w:rPr>
        <w:t>.</w:t>
      </w:r>
      <w:r w:rsidR="00A23F27">
        <w:rPr>
          <w:rStyle w:val="FootnoteReference"/>
          <w:rFonts w:ascii="Times New Roman" w:hAnsi="Times New Roman" w:cs="Times New Roman"/>
        </w:rPr>
        <w:footnoteReference w:id="1"/>
      </w:r>
      <w:r w:rsidR="0092407D">
        <w:rPr>
          <w:rFonts w:ascii="Times New Roman" w:hAnsi="Times New Roman" w:cs="Times New Roman"/>
        </w:rPr>
        <w:t xml:space="preserve"> </w:t>
      </w:r>
    </w:p>
    <w:p w14:paraId="3F1CF34B" w14:textId="77777777" w:rsidR="00B80E2B" w:rsidRDefault="00B80E2B" w:rsidP="00F74D92">
      <w:pPr>
        <w:jc w:val="both"/>
        <w:rPr>
          <w:rFonts w:ascii="Times New Roman" w:hAnsi="Times New Roman" w:cs="Times New Roman"/>
        </w:rPr>
      </w:pPr>
    </w:p>
    <w:p w14:paraId="4C044379" w14:textId="04501691" w:rsidR="004B114F" w:rsidRDefault="003720D4" w:rsidP="00F74D92">
      <w:pPr>
        <w:jc w:val="both"/>
        <w:rPr>
          <w:rFonts w:ascii="Times New Roman" w:hAnsi="Times New Roman" w:cs="Times New Roman"/>
        </w:rPr>
      </w:pPr>
      <w:r w:rsidRPr="003720D4">
        <w:rPr>
          <w:rFonts w:ascii="Times New Roman" w:hAnsi="Times New Roman" w:cs="Times New Roman"/>
        </w:rPr>
        <w:t>By the middle of March 1859</w:t>
      </w:r>
      <w:r>
        <w:rPr>
          <w:rFonts w:ascii="Times New Roman" w:hAnsi="Times New Roman" w:cs="Times New Roman"/>
        </w:rPr>
        <w:t>, w</w:t>
      </w:r>
      <w:r w:rsidR="00F17254">
        <w:rPr>
          <w:rFonts w:ascii="Times New Roman" w:hAnsi="Times New Roman" w:cs="Times New Roman"/>
        </w:rPr>
        <w:t>hen</w:t>
      </w:r>
      <w:r w:rsidR="009240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Darwin</w:t>
      </w:r>
      <w:r w:rsidR="0092407D">
        <w:rPr>
          <w:rFonts w:ascii="Times New Roman" w:hAnsi="Times New Roman" w:cs="Times New Roman"/>
        </w:rPr>
        <w:t xml:space="preserve"> finally finished all his writing work, he </w:t>
      </w:r>
      <w:r w:rsidR="00F17254">
        <w:rPr>
          <w:rFonts w:ascii="Times New Roman" w:hAnsi="Times New Roman" w:cs="Times New Roman"/>
        </w:rPr>
        <w:t xml:space="preserve">called upon the firm of </w:t>
      </w:r>
      <w:r w:rsidR="00F17254" w:rsidRPr="00F17254">
        <w:rPr>
          <w:rFonts w:ascii="Times New Roman" w:hAnsi="Times New Roman" w:cs="Times New Roman"/>
        </w:rPr>
        <w:t xml:space="preserve">John Murray, </w:t>
      </w:r>
      <w:r w:rsidR="00F17254">
        <w:rPr>
          <w:rFonts w:ascii="Times New Roman" w:hAnsi="Times New Roman" w:cs="Times New Roman"/>
        </w:rPr>
        <w:t xml:space="preserve">a publisher </w:t>
      </w:r>
      <w:r w:rsidR="00F17254" w:rsidRPr="00F17254">
        <w:rPr>
          <w:rFonts w:ascii="Times New Roman" w:hAnsi="Times New Roman" w:cs="Times New Roman"/>
        </w:rPr>
        <w:t xml:space="preserve">well-known for </w:t>
      </w:r>
      <w:r w:rsidR="00F17254">
        <w:rPr>
          <w:rFonts w:ascii="Times New Roman" w:hAnsi="Times New Roman" w:cs="Times New Roman"/>
        </w:rPr>
        <w:t>its</w:t>
      </w:r>
      <w:r w:rsidR="00F17254" w:rsidRPr="00F17254">
        <w:rPr>
          <w:rFonts w:ascii="Times New Roman" w:hAnsi="Times New Roman" w:cs="Times New Roman"/>
        </w:rPr>
        <w:t xml:space="preserve"> scientific list</w:t>
      </w:r>
      <w:r w:rsidR="00F17254">
        <w:rPr>
          <w:rFonts w:ascii="Times New Roman" w:hAnsi="Times New Roman" w:cs="Times New Roman"/>
        </w:rPr>
        <w:t xml:space="preserve">, and </w:t>
      </w:r>
      <w:r w:rsidR="0075645D">
        <w:rPr>
          <w:rFonts w:ascii="Times New Roman" w:hAnsi="Times New Roman" w:cs="Times New Roman"/>
        </w:rPr>
        <w:lastRenderedPageBreak/>
        <w:t>kept</w:t>
      </w:r>
      <w:r w:rsidR="00F17254">
        <w:rPr>
          <w:rFonts w:ascii="Times New Roman" w:hAnsi="Times New Roman" w:cs="Times New Roman"/>
        </w:rPr>
        <w:t xml:space="preserve"> </w:t>
      </w:r>
      <w:r w:rsidR="0075645D">
        <w:rPr>
          <w:rFonts w:ascii="Times New Roman" w:hAnsi="Times New Roman" w:cs="Times New Roman"/>
        </w:rPr>
        <w:t xml:space="preserve">sending letters </w:t>
      </w:r>
      <w:r w:rsidR="001C0E35">
        <w:rPr>
          <w:rFonts w:ascii="Times New Roman" w:hAnsi="Times New Roman" w:cs="Times New Roman"/>
        </w:rPr>
        <w:t xml:space="preserve">to </w:t>
      </w:r>
      <w:r w:rsidR="0075645D">
        <w:rPr>
          <w:rFonts w:ascii="Times New Roman" w:hAnsi="Times New Roman" w:cs="Times New Roman"/>
        </w:rPr>
        <w:t xml:space="preserve">solve his concern </w:t>
      </w:r>
      <w:r w:rsidR="00470FAF">
        <w:rPr>
          <w:rFonts w:ascii="Times New Roman" w:hAnsi="Times New Roman" w:cs="Times New Roman"/>
        </w:rPr>
        <w:t>about</w:t>
      </w:r>
      <w:r w:rsidR="0075645D">
        <w:rPr>
          <w:rFonts w:ascii="Times New Roman" w:hAnsi="Times New Roman" w:cs="Times New Roman"/>
        </w:rPr>
        <w:t xml:space="preserve"> his book</w:t>
      </w:r>
      <w:r w:rsidR="001B53AB">
        <w:rPr>
          <w:rFonts w:ascii="Times New Roman" w:hAnsi="Times New Roman" w:cs="Times New Roman"/>
        </w:rPr>
        <w:t>.</w:t>
      </w:r>
      <w:r w:rsidR="0075645D">
        <w:rPr>
          <w:rStyle w:val="FootnoteReference"/>
          <w:rFonts w:ascii="Times New Roman" w:hAnsi="Times New Roman" w:cs="Times New Roman"/>
        </w:rPr>
        <w:footnoteReference w:id="2"/>
      </w:r>
      <w:r w:rsidR="00442EB4">
        <w:rPr>
          <w:rStyle w:val="FootnoteReference"/>
          <w:rFonts w:ascii="Times New Roman" w:hAnsi="Times New Roman" w:cs="Times New Roman"/>
        </w:rPr>
        <w:footnoteReference w:id="3"/>
      </w:r>
      <w:r w:rsidR="001B53AB" w:rsidRPr="001B53AB">
        <w:t xml:space="preserve"> </w:t>
      </w:r>
      <w:r w:rsidR="001B53AB" w:rsidRPr="001B53AB">
        <w:rPr>
          <w:rFonts w:ascii="Times New Roman" w:hAnsi="Times New Roman" w:cs="Times New Roman"/>
        </w:rPr>
        <w:t xml:space="preserve">He was meticulous about the details, including the title, the price, the number of copies to be printed, and the timing of publication. These letters reflect </w:t>
      </w:r>
      <w:r w:rsidR="00B86ACE">
        <w:rPr>
          <w:rFonts w:ascii="Times New Roman" w:hAnsi="Times New Roman" w:cs="Times New Roman"/>
        </w:rPr>
        <w:t>Darwin's</w:t>
      </w:r>
      <w:r w:rsidR="00B77176">
        <w:rPr>
          <w:rFonts w:ascii="Times New Roman" w:hAnsi="Times New Roman" w:cs="Times New Roman"/>
        </w:rPr>
        <w:t xml:space="preserve"> aim</w:t>
      </w:r>
      <w:r w:rsidR="001B53AB" w:rsidRPr="001B53AB">
        <w:rPr>
          <w:rFonts w:ascii="Times New Roman" w:hAnsi="Times New Roman" w:cs="Times New Roman"/>
        </w:rPr>
        <w:t xml:space="preserve"> to ensure the book's success</w:t>
      </w:r>
      <w:r w:rsidR="001B53AB">
        <w:rPr>
          <w:rFonts w:ascii="Times New Roman" w:hAnsi="Times New Roman" w:cs="Times New Roman"/>
        </w:rPr>
        <w:t xml:space="preserve"> </w:t>
      </w:r>
      <w:proofErr w:type="gramStart"/>
      <w:r w:rsidR="001B53AB">
        <w:rPr>
          <w:rFonts w:ascii="Times New Roman" w:hAnsi="Times New Roman" w:cs="Times New Roman"/>
        </w:rPr>
        <w:t>and also</w:t>
      </w:r>
      <w:proofErr w:type="gramEnd"/>
      <w:r w:rsidR="001B53AB">
        <w:rPr>
          <w:rFonts w:ascii="Times New Roman" w:hAnsi="Times New Roman" w:cs="Times New Roman"/>
        </w:rPr>
        <w:t xml:space="preserve"> h</w:t>
      </w:r>
      <w:r w:rsidR="00B77176">
        <w:rPr>
          <w:rFonts w:ascii="Times New Roman" w:hAnsi="Times New Roman" w:cs="Times New Roman"/>
        </w:rPr>
        <w:t>is attitude in r</w:t>
      </w:r>
      <w:r w:rsidR="00B77176" w:rsidRPr="00E56641">
        <w:rPr>
          <w:rFonts w:ascii="Times New Roman" w:hAnsi="Times New Roman" w:cs="Times New Roman"/>
        </w:rPr>
        <w:t>igorous</w:t>
      </w:r>
      <w:r w:rsidR="00B77176">
        <w:rPr>
          <w:rFonts w:ascii="Times New Roman" w:hAnsi="Times New Roman" w:cs="Times New Roman"/>
        </w:rPr>
        <w:t xml:space="preserve">. </w:t>
      </w:r>
      <w:r w:rsidR="001B53AB">
        <w:rPr>
          <w:rFonts w:ascii="Times New Roman" w:hAnsi="Times New Roman" w:cs="Times New Roman"/>
        </w:rPr>
        <w:t xml:space="preserve"> </w:t>
      </w:r>
    </w:p>
    <w:p w14:paraId="1D19CEB5" w14:textId="77777777" w:rsidR="00AC7DCA" w:rsidRDefault="00AC7DCA" w:rsidP="00F74D92">
      <w:pPr>
        <w:jc w:val="both"/>
        <w:rPr>
          <w:rFonts w:ascii="Times New Roman" w:hAnsi="Times New Roman" w:cs="Times New Roman"/>
        </w:rPr>
      </w:pPr>
    </w:p>
    <w:p w14:paraId="0DF2EC1E" w14:textId="54B04052" w:rsidR="00685149" w:rsidRDefault="00685149" w:rsidP="00F74D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</w:t>
      </w:r>
      <w:r w:rsidR="00D23B67">
        <w:rPr>
          <w:rFonts w:ascii="Times New Roman" w:hAnsi="Times New Roman" w:cs="Times New Roman"/>
        </w:rPr>
        <w:t xml:space="preserve">by </w:t>
      </w:r>
      <w:r w:rsidR="00B71900">
        <w:rPr>
          <w:rFonts w:ascii="Times New Roman" w:hAnsi="Times New Roman" w:cs="Times New Roman"/>
        </w:rPr>
        <w:t xml:space="preserve">reviewing the </w:t>
      </w:r>
      <w:r w:rsidR="00B3686B">
        <w:rPr>
          <w:rFonts w:ascii="Times New Roman" w:hAnsi="Times New Roman" w:cs="Times New Roman"/>
        </w:rPr>
        <w:t xml:space="preserve">creation </w:t>
      </w:r>
      <w:r w:rsidR="00B71900">
        <w:rPr>
          <w:rFonts w:ascii="Times New Roman" w:hAnsi="Times New Roman" w:cs="Times New Roman"/>
        </w:rPr>
        <w:t xml:space="preserve">process of </w:t>
      </w:r>
      <w:r w:rsidR="00580798">
        <w:rPr>
          <w:rFonts w:ascii="Times New Roman" w:hAnsi="Times New Roman" w:cs="Times New Roman"/>
        </w:rPr>
        <w:t>The</w:t>
      </w:r>
      <w:r w:rsidR="00B71900" w:rsidRPr="00B71900">
        <w:rPr>
          <w:rFonts w:ascii="Times New Roman" w:hAnsi="Times New Roman" w:cs="Times New Roman"/>
        </w:rPr>
        <w:t xml:space="preserve"> Origin of Species</w:t>
      </w:r>
      <w:r w:rsidR="00B3686B">
        <w:rPr>
          <w:rFonts w:ascii="Times New Roman" w:hAnsi="Times New Roman" w:cs="Times New Roman"/>
        </w:rPr>
        <w:t xml:space="preserve">, no matter in </w:t>
      </w:r>
      <w:r w:rsidR="00832F51">
        <w:rPr>
          <w:rFonts w:ascii="Times New Roman" w:hAnsi="Times New Roman" w:cs="Times New Roman"/>
        </w:rPr>
        <w:t>selecting evidence</w:t>
      </w:r>
      <w:r w:rsidR="00CF5EBA">
        <w:rPr>
          <w:rFonts w:ascii="Times New Roman" w:hAnsi="Times New Roman" w:cs="Times New Roman"/>
        </w:rPr>
        <w:t xml:space="preserve">, </w:t>
      </w:r>
      <w:r w:rsidR="008218A9">
        <w:rPr>
          <w:rFonts w:ascii="Times New Roman" w:hAnsi="Times New Roman" w:cs="Times New Roman"/>
        </w:rPr>
        <w:t>writing</w:t>
      </w:r>
      <w:r w:rsidR="00580798">
        <w:rPr>
          <w:rFonts w:ascii="Times New Roman" w:hAnsi="Times New Roman" w:cs="Times New Roman"/>
        </w:rPr>
        <w:t xml:space="preserve"> content</w:t>
      </w:r>
      <w:r w:rsidR="008218A9">
        <w:rPr>
          <w:rFonts w:ascii="Times New Roman" w:hAnsi="Times New Roman" w:cs="Times New Roman"/>
        </w:rPr>
        <w:t xml:space="preserve"> and</w:t>
      </w:r>
      <w:r w:rsidR="00580798">
        <w:rPr>
          <w:rFonts w:ascii="Times New Roman" w:hAnsi="Times New Roman" w:cs="Times New Roman"/>
        </w:rPr>
        <w:t xml:space="preserve"> the </w:t>
      </w:r>
      <w:r w:rsidR="008218A9">
        <w:rPr>
          <w:rFonts w:ascii="Times New Roman" w:hAnsi="Times New Roman" w:cs="Times New Roman"/>
        </w:rPr>
        <w:t>publi</w:t>
      </w:r>
      <w:r w:rsidR="00580798">
        <w:rPr>
          <w:rFonts w:ascii="Times New Roman" w:hAnsi="Times New Roman" w:cs="Times New Roman"/>
        </w:rPr>
        <w:t>cation</w:t>
      </w:r>
      <w:r w:rsidR="008218A9">
        <w:rPr>
          <w:rFonts w:ascii="Times New Roman" w:hAnsi="Times New Roman" w:cs="Times New Roman"/>
        </w:rPr>
        <w:t xml:space="preserve">, Darwin was </w:t>
      </w:r>
      <w:r w:rsidR="008218A9" w:rsidRPr="006C74B3">
        <w:rPr>
          <w:rFonts w:ascii="Times New Roman" w:hAnsi="Times New Roman" w:cs="Times New Roman"/>
        </w:rPr>
        <w:t>cautious</w:t>
      </w:r>
      <w:r w:rsidR="008218A9">
        <w:rPr>
          <w:rFonts w:ascii="Times New Roman" w:hAnsi="Times New Roman" w:cs="Times New Roman"/>
        </w:rPr>
        <w:t xml:space="preserve"> and r</w:t>
      </w:r>
      <w:r w:rsidR="008218A9" w:rsidRPr="00E56641">
        <w:rPr>
          <w:rFonts w:ascii="Times New Roman" w:hAnsi="Times New Roman" w:cs="Times New Roman"/>
        </w:rPr>
        <w:t>igorous</w:t>
      </w:r>
      <w:r w:rsidR="008218A9">
        <w:rPr>
          <w:rFonts w:ascii="Times New Roman" w:hAnsi="Times New Roman" w:cs="Times New Roman"/>
        </w:rPr>
        <w:t xml:space="preserve"> from beginning to end.</w:t>
      </w:r>
    </w:p>
    <w:p w14:paraId="7504380C" w14:textId="58CCF997" w:rsidR="00923B37" w:rsidRDefault="00923B37" w:rsidP="00923B37">
      <w:pPr>
        <w:rPr>
          <w:ins w:id="3" w:author="陆伊骊" w:date="2023-12-09T11:15:00Z"/>
          <w:rFonts w:ascii="Times New Roman" w:hAnsi="Times New Roman" w:cs="Times New Roman"/>
        </w:rPr>
      </w:pPr>
      <w:ins w:id="4" w:author="陆伊骊" w:date="2023-12-09T11:15:00Z">
        <w:r>
          <w:rPr>
            <w:rFonts w:ascii="Times New Roman" w:hAnsi="Times New Roman" w:cs="Times New Roman"/>
          </w:rPr>
          <w:t xml:space="preserve">I think you seem to have missed the key message of this letter. It was “the mutability of species” </w:t>
        </w:r>
        <w:r>
          <w:rPr>
            <w:rFonts w:ascii="Times New Roman" w:hAnsi="Times New Roman" w:cs="Times New Roman"/>
          </w:rPr>
          <w:t>that was at the heart of this letter</w:t>
        </w:r>
        <w:r>
          <w:rPr>
            <w:rFonts w:ascii="Times New Roman" w:hAnsi="Times New Roman" w:cs="Times New Roman"/>
          </w:rPr>
          <w:t xml:space="preserve">. He </w:t>
        </w:r>
      </w:ins>
      <w:ins w:id="5" w:author="陆伊骊" w:date="2023-12-09T11:17:00Z">
        <w:r>
          <w:rPr>
            <w:rFonts w:ascii="Times New Roman" w:hAnsi="Times New Roman" w:cs="Times New Roman"/>
          </w:rPr>
          <w:t xml:space="preserve">described himself as </w:t>
        </w:r>
      </w:ins>
      <w:ins w:id="6" w:author="陆伊骊" w:date="2023-12-09T11:15:00Z">
        <w:r>
          <w:rPr>
            <w:rFonts w:ascii="Times New Roman" w:hAnsi="Times New Roman" w:cs="Times New Roman"/>
          </w:rPr>
          <w:t xml:space="preserve">almost </w:t>
        </w:r>
        <w:proofErr w:type="gramStart"/>
        <w:r>
          <w:rPr>
            <w:rFonts w:ascii="Times New Roman" w:hAnsi="Times New Roman" w:cs="Times New Roman"/>
          </w:rPr>
          <w:t>like</w:t>
        </w:r>
        <w:proofErr w:type="gramEnd"/>
        <w:r>
          <w:rPr>
            <w:rFonts w:ascii="Times New Roman" w:hAnsi="Times New Roman" w:cs="Times New Roman"/>
          </w:rPr>
          <w:t xml:space="preserve"> a criminal confessing a murder because of his growing confidence that species are not immutable as the Bible prescribes. </w:t>
        </w:r>
      </w:ins>
      <w:ins w:id="7" w:author="陆伊骊" w:date="2023-12-09T11:16:00Z">
        <w:r>
          <w:rPr>
            <w:rFonts w:ascii="Times New Roman" w:hAnsi="Times New Roman" w:cs="Times New Roman"/>
          </w:rPr>
          <w:t xml:space="preserve">Although </w:t>
        </w:r>
      </w:ins>
      <w:ins w:id="8" w:author="陆伊骊" w:date="2023-12-09T11:15:00Z">
        <w:r>
          <w:rPr>
            <w:rFonts w:ascii="Times New Roman" w:hAnsi="Times New Roman" w:cs="Times New Roman"/>
          </w:rPr>
          <w:t xml:space="preserve">you did mention </w:t>
        </w:r>
      </w:ins>
      <w:ins w:id="9" w:author="陆伊骊" w:date="2023-12-09T11:16:00Z">
        <w:r>
          <w:rPr>
            <w:rFonts w:ascii="Times New Roman" w:hAnsi="Times New Roman" w:cs="Times New Roman"/>
          </w:rPr>
          <w:t>Darwin came up with the idea of</w:t>
        </w:r>
      </w:ins>
      <w:ins w:id="10" w:author="陆伊骊" w:date="2023-12-09T11:15:00Z">
        <w:r>
          <w:rPr>
            <w:rFonts w:ascii="Times New Roman" w:hAnsi="Times New Roman" w:cs="Times New Roman"/>
          </w:rPr>
          <w:t xml:space="preserve"> species </w:t>
        </w:r>
      </w:ins>
      <w:ins w:id="11" w:author="陆伊骊" w:date="2023-12-09T11:17:00Z">
        <w:r>
          <w:rPr>
            <w:rFonts w:ascii="Times New Roman" w:hAnsi="Times New Roman" w:cs="Times New Roman"/>
          </w:rPr>
          <w:t>change</w:t>
        </w:r>
      </w:ins>
      <w:ins w:id="12" w:author="陆伊骊" w:date="2023-12-09T11:15:00Z">
        <w:r>
          <w:rPr>
            <w:rFonts w:ascii="Times New Roman" w:hAnsi="Times New Roman" w:cs="Times New Roman"/>
          </w:rPr>
          <w:t xml:space="preserve"> but you didn’t seem to grasp what made him so fearful and anxious. </w:t>
        </w:r>
      </w:ins>
    </w:p>
    <w:p w14:paraId="3DE70DC9" w14:textId="77777777" w:rsidR="00923B37" w:rsidRDefault="00923B37" w:rsidP="00923B37">
      <w:pPr>
        <w:rPr>
          <w:ins w:id="13" w:author="陆伊骊" w:date="2023-12-09T11:15:00Z"/>
          <w:rFonts w:ascii="Times New Roman" w:hAnsi="Times New Roman" w:cs="Times New Roman"/>
        </w:rPr>
      </w:pPr>
    </w:p>
    <w:p w14:paraId="6408A15F" w14:textId="77777777" w:rsidR="00923B37" w:rsidRPr="0090231E" w:rsidRDefault="00923B37" w:rsidP="00923B37">
      <w:pPr>
        <w:ind w:firstLine="480"/>
        <w:rPr>
          <w:ins w:id="14" w:author="陆伊骊" w:date="2023-12-09T11:15:00Z"/>
          <w:rFonts w:ascii="Times New Roman" w:hAnsi="Times New Roman" w:cs="Times New Roman"/>
        </w:rPr>
      </w:pPr>
      <w:ins w:id="15" w:author="陆伊骊" w:date="2023-12-09T11:15:00Z">
        <w:r w:rsidRPr="0090231E">
          <w:rPr>
            <w:rFonts w:ascii="Times New Roman" w:hAnsi="Times New Roman" w:cs="Times New Roman"/>
          </w:rPr>
          <w:t>Level of your understanding of the letter.</w:t>
        </w:r>
        <w:r>
          <w:rPr>
            <w:rFonts w:ascii="Times New Roman" w:hAnsi="Times New Roman" w:cs="Times New Roman"/>
          </w:rPr>
          <w:t xml:space="preserve"> 1.5/2%</w:t>
        </w:r>
      </w:ins>
    </w:p>
    <w:p w14:paraId="3A23B30C" w14:textId="77777777" w:rsidR="00923B37" w:rsidRPr="0090231E" w:rsidRDefault="00923B37" w:rsidP="00923B37">
      <w:pPr>
        <w:ind w:firstLine="480"/>
        <w:rPr>
          <w:ins w:id="16" w:author="陆伊骊" w:date="2023-12-09T11:15:00Z"/>
          <w:rFonts w:ascii="Times New Roman" w:hAnsi="Times New Roman" w:cs="Times New Roman"/>
        </w:rPr>
      </w:pPr>
      <w:ins w:id="17" w:author="陆伊骊" w:date="2023-12-09T11:15:00Z">
        <w:r w:rsidRPr="0090231E">
          <w:rPr>
            <w:rFonts w:ascii="Times New Roman" w:hAnsi="Times New Roman" w:cs="Times New Roman"/>
          </w:rPr>
          <w:t>Ability to construct a clear, coherent argument from a specific point of view, to convey this argument to your reader, and to support it through analysis of the letter.</w:t>
        </w:r>
        <w:r>
          <w:rPr>
            <w:rFonts w:ascii="Times New Roman" w:hAnsi="Times New Roman" w:cs="Times New Roman"/>
          </w:rPr>
          <w:t>1.5/2%</w:t>
        </w:r>
      </w:ins>
    </w:p>
    <w:p w14:paraId="06989EAB" w14:textId="77777777" w:rsidR="00923B37" w:rsidRPr="0090231E" w:rsidRDefault="00923B37" w:rsidP="00923B37">
      <w:pPr>
        <w:ind w:firstLine="480"/>
        <w:rPr>
          <w:ins w:id="18" w:author="陆伊骊" w:date="2023-12-09T11:15:00Z"/>
          <w:rFonts w:ascii="Times New Roman" w:hAnsi="Times New Roman" w:cs="Times New Roman"/>
        </w:rPr>
      </w:pPr>
      <w:ins w:id="19" w:author="陆伊骊" w:date="2023-12-09T11:15:00Z">
        <w:r w:rsidRPr="0090231E">
          <w:rPr>
            <w:rFonts w:ascii="Times New Roman" w:hAnsi="Times New Roman" w:cs="Times New Roman"/>
          </w:rPr>
          <w:t>Suitability and effective use of evidence</w:t>
        </w:r>
        <w:r w:rsidRPr="0090231E">
          <w:rPr>
            <w:rFonts w:ascii="Times New Roman" w:hAnsi="Times New Roman" w:cs="Times New Roman"/>
            <w:b/>
            <w:bCs/>
          </w:rPr>
          <w:t>.</w:t>
        </w:r>
        <w:r w:rsidRPr="00F666CF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>1.5/2%</w:t>
        </w:r>
      </w:ins>
    </w:p>
    <w:p w14:paraId="280BA84A" w14:textId="77777777" w:rsidR="00923B37" w:rsidRPr="0090231E" w:rsidRDefault="00923B37" w:rsidP="00923B37">
      <w:pPr>
        <w:ind w:firstLine="480"/>
        <w:rPr>
          <w:ins w:id="20" w:author="陆伊骊" w:date="2023-12-09T11:15:00Z"/>
          <w:rFonts w:ascii="Times New Roman" w:hAnsi="Times New Roman" w:cs="Times New Roman"/>
        </w:rPr>
      </w:pPr>
      <w:ins w:id="21" w:author="陆伊骊" w:date="2023-12-09T11:15:00Z">
        <w:r w:rsidRPr="0090231E">
          <w:rPr>
            <w:rFonts w:ascii="Times New Roman" w:hAnsi="Times New Roman" w:cs="Times New Roman"/>
          </w:rPr>
          <w:t>Writing style, including good paragraph structure, clarity, and organizational structure.</w:t>
        </w:r>
      </w:ins>
    </w:p>
    <w:p w14:paraId="6243F220" w14:textId="77777777" w:rsidR="00923B37" w:rsidRPr="0090231E" w:rsidRDefault="00923B37" w:rsidP="00923B37">
      <w:pPr>
        <w:ind w:firstLine="480"/>
        <w:rPr>
          <w:ins w:id="22" w:author="陆伊骊" w:date="2023-12-09T11:15:00Z"/>
          <w:rFonts w:ascii="Times New Roman" w:hAnsi="Times New Roman" w:cs="Times New Roman"/>
        </w:rPr>
      </w:pPr>
      <w:ins w:id="23" w:author="陆伊骊" w:date="2023-12-09T11:15:00Z">
        <w:r w:rsidRPr="0090231E">
          <w:rPr>
            <w:rFonts w:ascii="Times New Roman" w:hAnsi="Times New Roman" w:cs="Times New Roman"/>
          </w:rPr>
          <w:t>Good grammar and essay-mechanics (title, spelling, punctuation)</w:t>
        </w:r>
        <w:r w:rsidRPr="00F666CF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>2/2%</w:t>
        </w:r>
      </w:ins>
    </w:p>
    <w:p w14:paraId="63ACAE42" w14:textId="77777777" w:rsidR="00923B37" w:rsidRPr="0090231E" w:rsidRDefault="00923B37" w:rsidP="00923B37">
      <w:pPr>
        <w:ind w:firstLine="480"/>
        <w:rPr>
          <w:ins w:id="24" w:author="陆伊骊" w:date="2023-12-09T11:15:00Z"/>
          <w:rFonts w:ascii="Times New Roman" w:hAnsi="Times New Roman" w:cs="Times New Roman"/>
        </w:rPr>
      </w:pPr>
      <w:ins w:id="25" w:author="陆伊骊" w:date="2023-12-09T11:15:00Z">
        <w:r w:rsidRPr="0090231E">
          <w:rPr>
            <w:rFonts w:ascii="Times New Roman" w:hAnsi="Times New Roman" w:cs="Times New Roman"/>
          </w:rPr>
          <w:t>Ability to follow presentation instructions for format.</w:t>
        </w:r>
        <w:r>
          <w:rPr>
            <w:rFonts w:ascii="Times New Roman" w:hAnsi="Times New Roman" w:cs="Times New Roman"/>
          </w:rPr>
          <w:t xml:space="preserve"> 2/2%</w:t>
        </w:r>
      </w:ins>
    </w:p>
    <w:p w14:paraId="72A604BF" w14:textId="77777777" w:rsidR="00923B37" w:rsidRPr="00F3147A" w:rsidRDefault="00923B37" w:rsidP="00923B37">
      <w:pPr>
        <w:ind w:firstLine="420"/>
        <w:rPr>
          <w:ins w:id="26" w:author="陆伊骊" w:date="2023-12-09T11:15:00Z"/>
          <w:rFonts w:asciiTheme="majorHAnsi" w:hAnsiTheme="majorHAnsi" w:cstheme="majorHAnsi"/>
        </w:rPr>
      </w:pPr>
      <w:ins w:id="27" w:author="陆伊骊" w:date="2023-12-09T11:15:00Z">
        <w:r>
          <w:rPr>
            <w:rFonts w:asciiTheme="majorHAnsi" w:hAnsiTheme="majorHAnsi" w:cstheme="majorHAnsi"/>
          </w:rPr>
          <w:t xml:space="preserve">Overall: 8.5/10 </w:t>
        </w:r>
      </w:ins>
    </w:p>
    <w:p w14:paraId="6235B1CE" w14:textId="642D61A8" w:rsidR="0030005B" w:rsidRPr="00DD0C31" w:rsidRDefault="0030005B" w:rsidP="00F74D92">
      <w:pPr>
        <w:jc w:val="both"/>
        <w:rPr>
          <w:rFonts w:ascii="Times New Roman" w:hAnsi="Times New Roman" w:cs="Times New Roman"/>
        </w:rPr>
      </w:pPr>
    </w:p>
    <w:sectPr w:rsidR="0030005B" w:rsidRPr="00DD0C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陆伊骊" w:date="2023-12-09T11:08:00Z" w:initials="伊陆">
    <w:p w14:paraId="0B868A19" w14:textId="77777777" w:rsidR="00923B37" w:rsidRDefault="00923B37" w:rsidP="00923B3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Joseph D. Hooker was his teacher-mentor at Cambridge </w:t>
      </w:r>
    </w:p>
  </w:comment>
  <w:comment w:id="1" w:author="陆伊骊" w:date="2023-12-09T11:09:00Z" w:initials="伊陆">
    <w:p w14:paraId="4E3DCD72" w14:textId="77777777" w:rsidR="00923B37" w:rsidRDefault="00923B37" w:rsidP="00923B37">
      <w:r>
        <w:rPr>
          <w:rStyle w:val="CommentReference"/>
        </w:rPr>
        <w:annotationRef/>
      </w:r>
      <w:r>
        <w:rPr>
          <w:sz w:val="20"/>
          <w:szCs w:val="20"/>
        </w:rPr>
        <w:t>this is the key message of the letter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868A19" w15:done="0"/>
  <w15:commentEx w15:paraId="4E3DCD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1EC918" w16cex:dateUtc="2023-12-09T03:08:00Z"/>
  <w16cex:commentExtensible w16cex:durableId="291EC978" w16cex:dateUtc="2023-12-09T0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868A19" w16cid:durableId="291EC918"/>
  <w16cid:commentId w16cid:paraId="4E3DCD72" w16cid:durableId="291EC9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CA066" w14:textId="77777777" w:rsidR="0041658B" w:rsidRDefault="0041658B" w:rsidP="005D4767">
      <w:r>
        <w:separator/>
      </w:r>
    </w:p>
  </w:endnote>
  <w:endnote w:type="continuationSeparator" w:id="0">
    <w:p w14:paraId="4A73B001" w14:textId="77777777" w:rsidR="0041658B" w:rsidRDefault="0041658B" w:rsidP="005D4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81F8" w14:textId="77777777" w:rsidR="0041658B" w:rsidRDefault="0041658B" w:rsidP="005D4767">
      <w:r>
        <w:separator/>
      </w:r>
    </w:p>
  </w:footnote>
  <w:footnote w:type="continuationSeparator" w:id="0">
    <w:p w14:paraId="2B12131C" w14:textId="77777777" w:rsidR="0041658B" w:rsidRDefault="0041658B" w:rsidP="005D4767">
      <w:r>
        <w:continuationSeparator/>
      </w:r>
    </w:p>
  </w:footnote>
  <w:footnote w:id="1">
    <w:p w14:paraId="558CA980" w14:textId="558434AC" w:rsidR="00A23F27" w:rsidRPr="00A23F27" w:rsidRDefault="00A23F27">
      <w:pPr>
        <w:pStyle w:val="FootnoteText"/>
        <w:rPr>
          <w:rFonts w:ascii="Times New Roman" w:hAnsi="Times New Roman" w:cs="Times New Roman"/>
        </w:rPr>
      </w:pPr>
      <w:r w:rsidRPr="00A23F27">
        <w:rPr>
          <w:rStyle w:val="FootnoteReference"/>
          <w:rFonts w:ascii="Times New Roman" w:hAnsi="Times New Roman" w:cs="Times New Roman"/>
        </w:rPr>
        <w:footnoteRef/>
      </w:r>
      <w:r w:rsidRPr="00A23F27">
        <w:rPr>
          <w:rFonts w:ascii="Times New Roman" w:hAnsi="Times New Roman" w:cs="Times New Roman"/>
        </w:rPr>
        <w:t xml:space="preserve"> Darwin in letters, 1858-1859: Origin</w:t>
      </w:r>
      <w:r w:rsidRPr="00A23F27">
        <w:rPr>
          <w:rFonts w:ascii="Times New Roman" w:hAnsi="Times New Roman" w:cs="Times New Roman"/>
        </w:rPr>
        <w:cr/>
      </w:r>
    </w:p>
  </w:footnote>
  <w:footnote w:id="2">
    <w:p w14:paraId="0D5DA485" w14:textId="092A2EE0" w:rsidR="0075645D" w:rsidRPr="00442EB4" w:rsidRDefault="0075645D">
      <w:pPr>
        <w:pStyle w:val="FootnoteText"/>
        <w:rPr>
          <w:rFonts w:ascii="Times New Roman" w:hAnsi="Times New Roman" w:cs="Times New Roman"/>
        </w:rPr>
      </w:pPr>
      <w:r w:rsidRPr="00442EB4">
        <w:rPr>
          <w:rStyle w:val="FootnoteReference"/>
          <w:rFonts w:ascii="Times New Roman" w:hAnsi="Times New Roman" w:cs="Times New Roman"/>
        </w:rPr>
        <w:footnoteRef/>
      </w:r>
      <w:r w:rsidRPr="00442EB4">
        <w:rPr>
          <w:rFonts w:ascii="Times New Roman" w:hAnsi="Times New Roman" w:cs="Times New Roman"/>
        </w:rPr>
        <w:t xml:space="preserve"> letter from Elwin to Murray, 3 May 1859</w:t>
      </w:r>
    </w:p>
  </w:footnote>
  <w:footnote w:id="3">
    <w:p w14:paraId="5130557D" w14:textId="2A92A596" w:rsidR="00442EB4" w:rsidRDefault="00442EB4">
      <w:pPr>
        <w:pStyle w:val="FootnoteText"/>
      </w:pPr>
      <w:r w:rsidRPr="00442EB4">
        <w:rPr>
          <w:rStyle w:val="FootnoteReference"/>
          <w:rFonts w:ascii="Times New Roman" w:hAnsi="Times New Roman" w:cs="Times New Roman"/>
        </w:rPr>
        <w:footnoteRef/>
      </w:r>
      <w:r w:rsidRPr="00442EB4">
        <w:rPr>
          <w:rFonts w:ascii="Times New Roman" w:hAnsi="Times New Roman" w:cs="Times New Roman"/>
        </w:rPr>
        <w:t xml:space="preserve"> letter to John Murray, 6 May 1859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陆伊骊">
    <w15:presenceInfo w15:providerId="AD" w15:userId="S::chrisluk@dhstsinghua.partner.onmschina.cn::7fe9aca0-3c70-4e10-9173-3a86d5dff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2"/>
    <w:rsid w:val="00005DC9"/>
    <w:rsid w:val="00022A6B"/>
    <w:rsid w:val="0006184B"/>
    <w:rsid w:val="00065F68"/>
    <w:rsid w:val="00084DF9"/>
    <w:rsid w:val="000922AC"/>
    <w:rsid w:val="000A3B6B"/>
    <w:rsid w:val="000A400A"/>
    <w:rsid w:val="000B460C"/>
    <w:rsid w:val="000B52BE"/>
    <w:rsid w:val="000F3809"/>
    <w:rsid w:val="001108A4"/>
    <w:rsid w:val="00127AA4"/>
    <w:rsid w:val="0015256B"/>
    <w:rsid w:val="00165622"/>
    <w:rsid w:val="00175942"/>
    <w:rsid w:val="001978FC"/>
    <w:rsid w:val="001B0807"/>
    <w:rsid w:val="001B14F7"/>
    <w:rsid w:val="001B32B4"/>
    <w:rsid w:val="001B53AB"/>
    <w:rsid w:val="001B7FE8"/>
    <w:rsid w:val="001C0E35"/>
    <w:rsid w:val="001E1220"/>
    <w:rsid w:val="001E7894"/>
    <w:rsid w:val="001F0638"/>
    <w:rsid w:val="002271F2"/>
    <w:rsid w:val="002464B7"/>
    <w:rsid w:val="0025220B"/>
    <w:rsid w:val="00252FFB"/>
    <w:rsid w:val="00263A45"/>
    <w:rsid w:val="00266145"/>
    <w:rsid w:val="0028078D"/>
    <w:rsid w:val="002B310E"/>
    <w:rsid w:val="002B3E58"/>
    <w:rsid w:val="002C11C1"/>
    <w:rsid w:val="002F38B2"/>
    <w:rsid w:val="0030005B"/>
    <w:rsid w:val="00303A4F"/>
    <w:rsid w:val="00312906"/>
    <w:rsid w:val="00350BCB"/>
    <w:rsid w:val="00364A19"/>
    <w:rsid w:val="003720D4"/>
    <w:rsid w:val="003C068C"/>
    <w:rsid w:val="003E1506"/>
    <w:rsid w:val="004042F9"/>
    <w:rsid w:val="0040447A"/>
    <w:rsid w:val="0041658B"/>
    <w:rsid w:val="00442EB4"/>
    <w:rsid w:val="00453584"/>
    <w:rsid w:val="00454C56"/>
    <w:rsid w:val="004678B6"/>
    <w:rsid w:val="00470FAF"/>
    <w:rsid w:val="00474734"/>
    <w:rsid w:val="00483F92"/>
    <w:rsid w:val="0049096A"/>
    <w:rsid w:val="004968A5"/>
    <w:rsid w:val="004A5407"/>
    <w:rsid w:val="004B114F"/>
    <w:rsid w:val="004B4F3F"/>
    <w:rsid w:val="004B58F8"/>
    <w:rsid w:val="004C0965"/>
    <w:rsid w:val="004C3F0F"/>
    <w:rsid w:val="004C419E"/>
    <w:rsid w:val="00545AD0"/>
    <w:rsid w:val="00551A3B"/>
    <w:rsid w:val="00553917"/>
    <w:rsid w:val="005758EB"/>
    <w:rsid w:val="00580798"/>
    <w:rsid w:val="005864EE"/>
    <w:rsid w:val="005A1262"/>
    <w:rsid w:val="005A3A4F"/>
    <w:rsid w:val="005A3A7E"/>
    <w:rsid w:val="005C69A8"/>
    <w:rsid w:val="005D1218"/>
    <w:rsid w:val="005D3060"/>
    <w:rsid w:val="005D4767"/>
    <w:rsid w:val="005E7A33"/>
    <w:rsid w:val="006064B4"/>
    <w:rsid w:val="006137D5"/>
    <w:rsid w:val="00613F31"/>
    <w:rsid w:val="006267F2"/>
    <w:rsid w:val="0062697C"/>
    <w:rsid w:val="00667A0B"/>
    <w:rsid w:val="006710CC"/>
    <w:rsid w:val="00680F7F"/>
    <w:rsid w:val="00685149"/>
    <w:rsid w:val="006A4EBB"/>
    <w:rsid w:val="006B5A7F"/>
    <w:rsid w:val="006C3FC8"/>
    <w:rsid w:val="006C74B3"/>
    <w:rsid w:val="006D09AB"/>
    <w:rsid w:val="006D26F7"/>
    <w:rsid w:val="006D5E42"/>
    <w:rsid w:val="006E099E"/>
    <w:rsid w:val="007009DF"/>
    <w:rsid w:val="007164F0"/>
    <w:rsid w:val="0075645D"/>
    <w:rsid w:val="00765642"/>
    <w:rsid w:val="0077014B"/>
    <w:rsid w:val="00787AA2"/>
    <w:rsid w:val="00787C11"/>
    <w:rsid w:val="007A4CB6"/>
    <w:rsid w:val="007A5153"/>
    <w:rsid w:val="007A79AD"/>
    <w:rsid w:val="007B0071"/>
    <w:rsid w:val="007C2D76"/>
    <w:rsid w:val="007C32AF"/>
    <w:rsid w:val="007C74B7"/>
    <w:rsid w:val="00811063"/>
    <w:rsid w:val="008218A9"/>
    <w:rsid w:val="00832F51"/>
    <w:rsid w:val="008338D4"/>
    <w:rsid w:val="0083709E"/>
    <w:rsid w:val="00844231"/>
    <w:rsid w:val="008901CF"/>
    <w:rsid w:val="00893430"/>
    <w:rsid w:val="008A34FF"/>
    <w:rsid w:val="008D337B"/>
    <w:rsid w:val="008D3B80"/>
    <w:rsid w:val="008D676E"/>
    <w:rsid w:val="008E08C2"/>
    <w:rsid w:val="009206E4"/>
    <w:rsid w:val="00922398"/>
    <w:rsid w:val="00923B37"/>
    <w:rsid w:val="0092407D"/>
    <w:rsid w:val="00957654"/>
    <w:rsid w:val="00973357"/>
    <w:rsid w:val="00976005"/>
    <w:rsid w:val="00980E44"/>
    <w:rsid w:val="00984FE3"/>
    <w:rsid w:val="00994456"/>
    <w:rsid w:val="009975D0"/>
    <w:rsid w:val="009B3CF8"/>
    <w:rsid w:val="009C6050"/>
    <w:rsid w:val="009F0D46"/>
    <w:rsid w:val="00A23F27"/>
    <w:rsid w:val="00A32AE7"/>
    <w:rsid w:val="00A47762"/>
    <w:rsid w:val="00A6513E"/>
    <w:rsid w:val="00A7011F"/>
    <w:rsid w:val="00A7199F"/>
    <w:rsid w:val="00A96073"/>
    <w:rsid w:val="00AB2840"/>
    <w:rsid w:val="00AC3160"/>
    <w:rsid w:val="00AC7DCA"/>
    <w:rsid w:val="00AD2D34"/>
    <w:rsid w:val="00AE038F"/>
    <w:rsid w:val="00AE36B7"/>
    <w:rsid w:val="00AF249E"/>
    <w:rsid w:val="00AF3A64"/>
    <w:rsid w:val="00B0140F"/>
    <w:rsid w:val="00B35BE1"/>
    <w:rsid w:val="00B35C77"/>
    <w:rsid w:val="00B3686B"/>
    <w:rsid w:val="00B41A2D"/>
    <w:rsid w:val="00B63BEE"/>
    <w:rsid w:val="00B6532A"/>
    <w:rsid w:val="00B65711"/>
    <w:rsid w:val="00B67B2A"/>
    <w:rsid w:val="00B705CE"/>
    <w:rsid w:val="00B71900"/>
    <w:rsid w:val="00B77176"/>
    <w:rsid w:val="00B80E2B"/>
    <w:rsid w:val="00B865A6"/>
    <w:rsid w:val="00B86ACE"/>
    <w:rsid w:val="00BA0301"/>
    <w:rsid w:val="00BB154A"/>
    <w:rsid w:val="00BC6D83"/>
    <w:rsid w:val="00BE5538"/>
    <w:rsid w:val="00BF264C"/>
    <w:rsid w:val="00BF5619"/>
    <w:rsid w:val="00C0517C"/>
    <w:rsid w:val="00C35778"/>
    <w:rsid w:val="00C60C5D"/>
    <w:rsid w:val="00CD43A2"/>
    <w:rsid w:val="00CE5165"/>
    <w:rsid w:val="00CF2193"/>
    <w:rsid w:val="00CF5EBA"/>
    <w:rsid w:val="00D23B67"/>
    <w:rsid w:val="00D245C0"/>
    <w:rsid w:val="00D2608C"/>
    <w:rsid w:val="00D51EE9"/>
    <w:rsid w:val="00D62F0B"/>
    <w:rsid w:val="00D86A3A"/>
    <w:rsid w:val="00D9002A"/>
    <w:rsid w:val="00D9169B"/>
    <w:rsid w:val="00DB2A9A"/>
    <w:rsid w:val="00DC32AA"/>
    <w:rsid w:val="00DC555A"/>
    <w:rsid w:val="00DC575D"/>
    <w:rsid w:val="00DD0C31"/>
    <w:rsid w:val="00DF1B27"/>
    <w:rsid w:val="00DF7D37"/>
    <w:rsid w:val="00E058C9"/>
    <w:rsid w:val="00E06F6D"/>
    <w:rsid w:val="00E56641"/>
    <w:rsid w:val="00E620E8"/>
    <w:rsid w:val="00E64A2D"/>
    <w:rsid w:val="00E71D73"/>
    <w:rsid w:val="00E71EE1"/>
    <w:rsid w:val="00E77135"/>
    <w:rsid w:val="00E9237D"/>
    <w:rsid w:val="00EC2725"/>
    <w:rsid w:val="00EE26EA"/>
    <w:rsid w:val="00F17254"/>
    <w:rsid w:val="00F172FC"/>
    <w:rsid w:val="00F708F0"/>
    <w:rsid w:val="00F74D92"/>
    <w:rsid w:val="00F77C8E"/>
    <w:rsid w:val="00F77E62"/>
    <w:rsid w:val="00FA56AE"/>
    <w:rsid w:val="00FB68B8"/>
    <w:rsid w:val="00FC700B"/>
    <w:rsid w:val="00FD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DD273"/>
  <w15:chartTrackingRefBased/>
  <w15:docId w15:val="{BD188CEF-D1FE-4218-A80F-A6C923B2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54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4767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47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4767"/>
    <w:rPr>
      <w:vertAlign w:val="superscript"/>
    </w:rPr>
  </w:style>
  <w:style w:type="paragraph" w:styleId="Revision">
    <w:name w:val="Revision"/>
    <w:hidden/>
    <w:uiPriority w:val="99"/>
    <w:semiHidden/>
    <w:rsid w:val="00923B37"/>
  </w:style>
  <w:style w:type="character" w:styleId="CommentReference">
    <w:name w:val="annotation reference"/>
    <w:basedOn w:val="DefaultParagraphFont"/>
    <w:uiPriority w:val="99"/>
    <w:semiHidden/>
    <w:unhideWhenUsed/>
    <w:rsid w:val="0092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B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B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darwinproject.ac.uk/letter/DCP-LETT-729.x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504F1-B620-4568-A978-12A0CCC1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535</Words>
  <Characters>3034</Characters>
  <Application>Microsoft Office Word</Application>
  <DocSecurity>0</DocSecurity>
  <Lines>43</Lines>
  <Paragraphs>4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陆伊骊</cp:lastModifiedBy>
  <cp:revision>227</cp:revision>
  <dcterms:created xsi:type="dcterms:W3CDTF">2023-10-11T13:46:00Z</dcterms:created>
  <dcterms:modified xsi:type="dcterms:W3CDTF">2023-12-09T03:17:00Z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ba472fb4f74512e9fd3d36e0f29f67232147dd7fedd7d322e4e14367f18922d0</vt:lpwstr>
  </property>
</Properties>
</file>